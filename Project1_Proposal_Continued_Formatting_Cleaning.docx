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9B95E" w14:textId="77777777" w:rsidR="00821AC4" w:rsidRDefault="00000000">
      <w:pPr>
        <w:pStyle w:val="Body"/>
        <w:spacing w:after="0"/>
        <w:rPr>
          <w:rFonts w:ascii="Arial" w:eastAsia="Arial" w:hAnsi="Arial" w:cs="Arial"/>
          <w:b/>
          <w:bCs/>
          <w:sz w:val="36"/>
          <w:szCs w:val="36"/>
        </w:rPr>
      </w:pPr>
      <w:r>
        <w:rPr>
          <w:rFonts w:ascii="Arial" w:hAnsi="Arial"/>
          <w:b/>
          <w:bCs/>
          <w:sz w:val="36"/>
          <w:szCs w:val="36"/>
        </w:rPr>
        <w:t>Exploratory Data Analysis of the Drivers of EV Performance and Consumer Experience &amp; Behavior</w:t>
      </w:r>
    </w:p>
    <w:p w14:paraId="62C911F4" w14:textId="77777777" w:rsidR="00821AC4" w:rsidRDefault="00821AC4">
      <w:pPr>
        <w:pStyle w:val="Body"/>
        <w:spacing w:after="0"/>
        <w:rPr>
          <w:del w:id="0" w:author="Nicholas Watkins" w:date="2024-02-08T17:18:00Z"/>
          <w:rFonts w:ascii="Arial" w:eastAsia="Arial" w:hAnsi="Arial" w:cs="Arial"/>
          <w:b/>
          <w:bCs/>
          <w:sz w:val="36"/>
          <w:szCs w:val="36"/>
        </w:rPr>
      </w:pPr>
    </w:p>
    <w:p w14:paraId="56C2B06E" w14:textId="77777777" w:rsidR="00821AC4" w:rsidRDefault="00821AC4">
      <w:pPr>
        <w:pStyle w:val="Body"/>
        <w:spacing w:after="0"/>
        <w:rPr>
          <w:ins w:id="1" w:author="Nicholas Watkins" w:date="2024-02-08T17:18:00Z"/>
          <w:rFonts w:ascii="Arial" w:eastAsia="Arial" w:hAnsi="Arial" w:cs="Arial"/>
        </w:rPr>
      </w:pPr>
    </w:p>
    <w:p w14:paraId="05F7504B" w14:textId="77777777" w:rsidR="00821AC4" w:rsidRDefault="00000000">
      <w:pPr>
        <w:pStyle w:val="Body"/>
        <w:spacing w:after="0"/>
        <w:rPr>
          <w:rFonts w:ascii="Arial" w:eastAsia="Arial" w:hAnsi="Arial" w:cs="Arial"/>
          <w:sz w:val="36"/>
          <w:szCs w:val="36"/>
        </w:rPr>
      </w:pPr>
      <w:r>
        <w:rPr>
          <w:rFonts w:ascii="Arial" w:hAnsi="Arial"/>
          <w:sz w:val="36"/>
          <w:szCs w:val="36"/>
        </w:rPr>
        <w:t>Team members:  Ryan Busman, Elaine Kwan, Deb Peters, Nick Watkins</w:t>
      </w:r>
    </w:p>
    <w:p w14:paraId="7BD00909" w14:textId="77777777" w:rsidR="00821AC4" w:rsidRDefault="00821AC4">
      <w:pPr>
        <w:pStyle w:val="Body"/>
        <w:spacing w:after="0"/>
        <w:rPr>
          <w:rFonts w:ascii="Arial" w:eastAsia="Arial" w:hAnsi="Arial" w:cs="Arial"/>
        </w:rPr>
      </w:pPr>
    </w:p>
    <w:p w14:paraId="76F79C85" w14:textId="77777777" w:rsidR="00821AC4" w:rsidRDefault="00000000">
      <w:pPr>
        <w:pStyle w:val="Body"/>
        <w:spacing w:after="0"/>
        <w:rPr>
          <w:del w:id="2" w:author="Nicholas Watkins" w:date="2024-02-08T17:18:00Z"/>
          <w:rFonts w:ascii="Arial" w:eastAsia="Arial" w:hAnsi="Arial" w:cs="Arial"/>
        </w:rPr>
      </w:pPr>
      <w:del w:id="3" w:author="Nicholas Watkins" w:date="2024-02-08T17:18:00Z">
        <w:r>
          <w:rPr>
            <w:rFonts w:ascii="Arial" w:hAnsi="Arial"/>
          </w:rPr>
          <w:delText>-----------------------------------------------------------------------------------------------------------------------------------------</w:delText>
        </w:r>
      </w:del>
    </w:p>
    <w:p w14:paraId="143C9D12" w14:textId="77777777" w:rsidR="00821AC4" w:rsidRDefault="00000000">
      <w:pPr>
        <w:pStyle w:val="Body"/>
        <w:spacing w:after="0"/>
        <w:rPr>
          <w:del w:id="4" w:author="Nicholas Watkins" w:date="2024-02-08T17:18:00Z"/>
          <w:rFonts w:ascii="Arial" w:eastAsia="Arial" w:hAnsi="Arial" w:cs="Arial"/>
          <w:sz w:val="24"/>
          <w:szCs w:val="24"/>
        </w:rPr>
      </w:pPr>
      <w:del w:id="5" w:author="Nicholas Watkins" w:date="2024-02-08T17:18:00Z">
        <w:r>
          <w:rPr>
            <w:rFonts w:ascii="Arial" w:hAnsi="Arial"/>
            <w:i/>
            <w:iCs/>
            <w:sz w:val="24"/>
            <w:szCs w:val="24"/>
          </w:rPr>
          <w:delText>01/03/2024  Synopsis:</w:delText>
        </w:r>
        <w:r>
          <w:rPr>
            <w:rFonts w:ascii="Arial" w:hAnsi="Arial"/>
            <w:sz w:val="24"/>
            <w:szCs w:val="24"/>
          </w:rPr>
          <w:delText xml:space="preserve">   Finalized databases;  Began graphing </w:delText>
        </w:r>
        <w:r>
          <w:rPr>
            <w:rFonts w:ascii="Arial" w:hAnsi="Arial"/>
            <w:sz w:val="24"/>
            <w:szCs w:val="24"/>
            <w:rtl/>
            <w:lang w:val="ar-SA"/>
          </w:rPr>
          <w:delText>“</w:delText>
        </w:r>
        <w:r>
          <w:rPr>
            <w:rFonts w:ascii="Arial" w:hAnsi="Arial"/>
            <w:sz w:val="24"/>
            <w:szCs w:val="24"/>
          </w:rPr>
          <w:delText xml:space="preserve">Performance” data (see below for clarification);  Assigned continued data sourcing and graphics development for 01/04/2024 class  </w:delText>
        </w:r>
      </w:del>
    </w:p>
    <w:p w14:paraId="74626DAA" w14:textId="77777777" w:rsidR="00821AC4" w:rsidRDefault="00821AC4">
      <w:pPr>
        <w:pStyle w:val="Body"/>
        <w:spacing w:after="0"/>
        <w:rPr>
          <w:del w:id="6" w:author="Nicholas Watkins" w:date="2024-02-08T17:18:00Z"/>
          <w:rFonts w:ascii="Arial" w:eastAsia="Arial" w:hAnsi="Arial" w:cs="Arial"/>
          <w:sz w:val="24"/>
          <w:szCs w:val="24"/>
        </w:rPr>
      </w:pPr>
    </w:p>
    <w:p w14:paraId="7F160073" w14:textId="77777777" w:rsidR="00821AC4" w:rsidRDefault="00000000">
      <w:pPr>
        <w:pStyle w:val="Body"/>
        <w:spacing w:after="0"/>
        <w:rPr>
          <w:del w:id="7" w:author="Nicholas Watkins" w:date="2024-02-08T17:18:00Z"/>
          <w:rFonts w:ascii="Arial" w:eastAsia="Arial" w:hAnsi="Arial" w:cs="Arial"/>
          <w:i/>
          <w:iCs/>
          <w:sz w:val="24"/>
          <w:szCs w:val="24"/>
        </w:rPr>
      </w:pPr>
      <w:del w:id="8" w:author="Nicholas Watkins" w:date="2024-02-08T17:18:00Z">
        <w:r>
          <w:rPr>
            <w:rFonts w:ascii="Arial" w:hAnsi="Arial"/>
            <w:i/>
            <w:iCs/>
            <w:sz w:val="24"/>
            <w:szCs w:val="24"/>
          </w:rPr>
          <w:delText xml:space="preserve">01/04/2024  Agenda:  </w:delText>
        </w:r>
        <w:r>
          <w:rPr>
            <w:rFonts w:ascii="Arial" w:hAnsi="Arial"/>
            <w:sz w:val="24"/>
            <w:szCs w:val="24"/>
          </w:rPr>
          <w:delText xml:space="preserve">Review of additional work; Review of Consumer Reports data; Refine hypotheses and align with available data; Update workplan; Work session on the weekend </w:delText>
        </w:r>
      </w:del>
    </w:p>
    <w:p w14:paraId="0A1C38FC" w14:textId="77777777" w:rsidR="00821AC4" w:rsidRDefault="00821AC4">
      <w:pPr>
        <w:pStyle w:val="Body"/>
        <w:spacing w:after="0"/>
        <w:rPr>
          <w:rFonts w:ascii="Arial" w:eastAsia="Arial" w:hAnsi="Arial" w:cs="Arial"/>
          <w:sz w:val="24"/>
          <w:szCs w:val="24"/>
        </w:rPr>
      </w:pPr>
    </w:p>
    <w:p w14:paraId="77C2E31A" w14:textId="77777777" w:rsidR="00821AC4" w:rsidRDefault="00821AC4">
      <w:pPr>
        <w:pStyle w:val="Body"/>
        <w:spacing w:after="0"/>
        <w:rPr>
          <w:rFonts w:ascii="Arial" w:eastAsia="Arial" w:hAnsi="Arial" w:cs="Arial"/>
          <w:sz w:val="24"/>
          <w:szCs w:val="24"/>
        </w:rPr>
      </w:pPr>
    </w:p>
    <w:p w14:paraId="0A8F4832" w14:textId="77777777" w:rsidR="00821AC4" w:rsidRDefault="00821AC4">
      <w:pPr>
        <w:pStyle w:val="Body"/>
        <w:spacing w:after="0"/>
        <w:rPr>
          <w:rFonts w:ascii="Arial" w:eastAsia="Arial" w:hAnsi="Arial" w:cs="Arial"/>
          <w:sz w:val="24"/>
          <w:szCs w:val="24"/>
        </w:rPr>
      </w:pPr>
    </w:p>
    <w:p w14:paraId="35D1616F" w14:textId="77777777" w:rsidR="00821AC4" w:rsidRDefault="00821AC4">
      <w:pPr>
        <w:pStyle w:val="Body"/>
        <w:spacing w:after="0"/>
        <w:rPr>
          <w:rFonts w:ascii="Arial" w:eastAsia="Arial" w:hAnsi="Arial" w:cs="Arial"/>
          <w:sz w:val="24"/>
          <w:szCs w:val="24"/>
        </w:rPr>
      </w:pPr>
    </w:p>
    <w:p w14:paraId="3C93ACCD" w14:textId="77777777" w:rsidR="00821AC4" w:rsidRDefault="00000000">
      <w:pPr>
        <w:pStyle w:val="Body"/>
      </w:pPr>
      <w:r>
        <w:rPr>
          <w:rFonts w:ascii="Arial Unicode MS" w:hAnsi="Arial Unicode MS"/>
          <w:sz w:val="24"/>
          <w:szCs w:val="24"/>
        </w:rPr>
        <w:br w:type="page"/>
      </w:r>
    </w:p>
    <w:p w14:paraId="08590746" w14:textId="77777777" w:rsidR="00821AC4" w:rsidRDefault="00000000">
      <w:pPr>
        <w:pStyle w:val="Body"/>
        <w:spacing w:after="0"/>
        <w:rPr>
          <w:del w:id="9" w:author="Nicholas Watkins" w:date="2024-02-08T17:35:00Z"/>
          <w:rFonts w:ascii="Arial" w:eastAsia="Arial" w:hAnsi="Arial" w:cs="Arial"/>
          <w:b/>
          <w:bCs/>
          <w:i/>
          <w:iCs/>
          <w:sz w:val="24"/>
          <w:szCs w:val="24"/>
        </w:rPr>
      </w:pPr>
      <w:del w:id="10" w:author="Nicholas Watkins" w:date="2024-02-08T17:35:00Z">
        <w:r>
          <w:rPr>
            <w:rFonts w:ascii="Arial" w:hAnsi="Arial"/>
            <w:b/>
            <w:bCs/>
            <w:i/>
            <w:iCs/>
            <w:sz w:val="24"/>
            <w:szCs w:val="24"/>
          </w:rPr>
          <w:lastRenderedPageBreak/>
          <w:delText xml:space="preserve">DA </w:delText>
        </w:r>
      </w:del>
      <w:r>
        <w:rPr>
          <w:rFonts w:ascii="Arial" w:hAnsi="Arial"/>
          <w:b/>
          <w:bCs/>
          <w:i/>
          <w:iCs/>
          <w:sz w:val="24"/>
          <w:szCs w:val="24"/>
        </w:rPr>
        <w:t>Assumptions</w:t>
      </w:r>
      <w:ins w:id="11" w:author="Nicholas Watkins" w:date="2024-02-08T17:35:00Z">
        <w:r>
          <w:rPr>
            <w:rFonts w:ascii="Arial" w:hAnsi="Arial"/>
            <w:b/>
            <w:bCs/>
            <w:i/>
            <w:iCs/>
            <w:sz w:val="24"/>
            <w:szCs w:val="24"/>
          </w:rPr>
          <w:t xml:space="preserve"> for Project 1:</w:t>
        </w:r>
      </w:ins>
      <w:del w:id="12" w:author="Nicholas Watkins" w:date="2024-02-08T17:35:00Z">
        <w:r>
          <w:rPr>
            <w:rFonts w:ascii="Arial" w:hAnsi="Arial"/>
            <w:b/>
            <w:bCs/>
            <w:i/>
            <w:iCs/>
            <w:sz w:val="24"/>
            <w:szCs w:val="24"/>
          </w:rPr>
          <w:delText>:</w:delText>
        </w:r>
      </w:del>
    </w:p>
    <w:p w14:paraId="5A78B0E4" w14:textId="77777777" w:rsidR="00821AC4" w:rsidRDefault="00821AC4">
      <w:pPr>
        <w:pStyle w:val="ListParagraph"/>
        <w:spacing w:after="0"/>
        <w:ind w:left="0"/>
        <w:rPr>
          <w:ins w:id="13" w:author="Nicholas Watkins" w:date="2024-02-08T17:24:00Z"/>
          <w:rFonts w:ascii="Arial" w:eastAsia="Arial" w:hAnsi="Arial" w:cs="Arial"/>
          <w:b/>
          <w:bCs/>
          <w:i/>
          <w:iCs/>
          <w:sz w:val="24"/>
          <w:szCs w:val="24"/>
        </w:rPr>
      </w:pPr>
    </w:p>
    <w:p w14:paraId="6326F7F6" w14:textId="77777777" w:rsidR="00821AC4" w:rsidRDefault="00000000">
      <w:pPr>
        <w:pStyle w:val="ListParagraph"/>
        <w:numPr>
          <w:ilvl w:val="0"/>
          <w:numId w:val="2"/>
        </w:numPr>
        <w:spacing w:after="0"/>
        <w:rPr>
          <w:rFonts w:ascii="Arial" w:hAnsi="Arial"/>
          <w:sz w:val="24"/>
          <w:szCs w:val="24"/>
        </w:rPr>
      </w:pPr>
      <w:r>
        <w:rPr>
          <w:rFonts w:ascii="Arial" w:hAnsi="Arial"/>
          <w:sz w:val="24"/>
          <w:szCs w:val="24"/>
        </w:rPr>
        <w:t>We will focus on cars for this exploration:  LDV1 (passenger cars and sports utility vehicles)</w:t>
      </w:r>
    </w:p>
    <w:p w14:paraId="6903901A" w14:textId="77777777" w:rsidR="00821AC4" w:rsidRDefault="00000000">
      <w:pPr>
        <w:pStyle w:val="ListParagraph"/>
        <w:numPr>
          <w:ilvl w:val="0"/>
          <w:numId w:val="2"/>
        </w:numPr>
        <w:spacing w:after="0"/>
        <w:rPr>
          <w:rFonts w:ascii="Arial" w:hAnsi="Arial"/>
          <w:sz w:val="24"/>
          <w:szCs w:val="24"/>
        </w:rPr>
      </w:pPr>
      <w:ins w:id="14" w:author="Nicholas Watkins" w:date="2024-02-08T17:25:00Z">
        <w:r>
          <w:rPr>
            <w:rFonts w:ascii="Arial" w:hAnsi="Arial"/>
            <w:sz w:val="24"/>
            <w:szCs w:val="24"/>
          </w:rPr>
          <w:t>Audience:</w:t>
        </w:r>
      </w:ins>
    </w:p>
    <w:p w14:paraId="48BC1953" w14:textId="77777777" w:rsidR="00821AC4" w:rsidRDefault="00000000">
      <w:pPr>
        <w:pStyle w:val="ListParagraph"/>
        <w:numPr>
          <w:ilvl w:val="1"/>
          <w:numId w:val="2"/>
        </w:numPr>
        <w:spacing w:after="0"/>
        <w:rPr>
          <w:rFonts w:ascii="Arial" w:hAnsi="Arial"/>
          <w:sz w:val="24"/>
          <w:szCs w:val="24"/>
        </w:rPr>
      </w:pPr>
      <w:ins w:id="15" w:author="Nicholas Watkins" w:date="2024-02-08T17:25:00Z">
        <w:r>
          <w:rPr>
            <w:rFonts w:ascii="Arial" w:hAnsi="Arial"/>
            <w:sz w:val="24"/>
            <w:szCs w:val="24"/>
          </w:rPr>
          <w:t>Vehicle Manufacturers</w:t>
        </w:r>
      </w:ins>
    </w:p>
    <w:p w14:paraId="732463DC" w14:textId="77777777" w:rsidR="00821AC4" w:rsidRDefault="00000000">
      <w:pPr>
        <w:pStyle w:val="ListParagraph"/>
        <w:numPr>
          <w:ilvl w:val="1"/>
          <w:numId w:val="2"/>
        </w:numPr>
        <w:spacing w:after="0"/>
        <w:rPr>
          <w:rFonts w:ascii="Arial" w:hAnsi="Arial"/>
          <w:sz w:val="24"/>
          <w:szCs w:val="24"/>
        </w:rPr>
      </w:pPr>
      <w:ins w:id="16" w:author="Nicholas Watkins" w:date="2024-02-08T17:25:00Z">
        <w:r>
          <w:rPr>
            <w:rFonts w:ascii="Arial" w:hAnsi="Arial"/>
            <w:sz w:val="24"/>
            <w:szCs w:val="24"/>
          </w:rPr>
          <w:t>EV Engineers</w:t>
        </w:r>
      </w:ins>
    </w:p>
    <w:p w14:paraId="5617DF8A" w14:textId="77777777" w:rsidR="00821AC4" w:rsidRDefault="00000000">
      <w:pPr>
        <w:pStyle w:val="ListParagraph"/>
        <w:numPr>
          <w:ilvl w:val="1"/>
          <w:numId w:val="2"/>
        </w:numPr>
        <w:spacing w:after="0"/>
        <w:rPr>
          <w:ins w:id="17" w:author="Kwan, Elaine" w:date="2024-02-23T13:50:00Z"/>
          <w:rFonts w:ascii="Arial" w:hAnsi="Arial"/>
          <w:sz w:val="24"/>
          <w:szCs w:val="24"/>
        </w:rPr>
      </w:pPr>
      <w:ins w:id="18" w:author="Nicholas Watkins" w:date="2024-02-08T17:25:00Z">
        <w:r>
          <w:rPr>
            <w:rFonts w:ascii="Arial" w:hAnsi="Arial"/>
            <w:sz w:val="24"/>
            <w:szCs w:val="24"/>
          </w:rPr>
          <w:t>EV sales and marketing</w:t>
        </w:r>
      </w:ins>
    </w:p>
    <w:p w14:paraId="7C8B1DEE" w14:textId="775980EE" w:rsidR="00A217C5" w:rsidRDefault="00A217C5">
      <w:pPr>
        <w:pStyle w:val="ListParagraph"/>
        <w:numPr>
          <w:ilvl w:val="1"/>
          <w:numId w:val="2"/>
        </w:numPr>
        <w:spacing w:after="0"/>
        <w:rPr>
          <w:rFonts w:ascii="Arial" w:hAnsi="Arial"/>
          <w:sz w:val="24"/>
          <w:szCs w:val="24"/>
        </w:rPr>
      </w:pPr>
      <w:ins w:id="19" w:author="Kwan, Elaine" w:date="2024-02-23T13:50:00Z">
        <w:r>
          <w:rPr>
            <w:rFonts w:ascii="Arial" w:hAnsi="Arial"/>
            <w:sz w:val="24"/>
            <w:szCs w:val="24"/>
          </w:rPr>
          <w:t>Individual consumers</w:t>
        </w:r>
      </w:ins>
    </w:p>
    <w:p w14:paraId="6CE78B45" w14:textId="77777777" w:rsidR="00821AC4" w:rsidRDefault="00000000">
      <w:pPr>
        <w:pStyle w:val="ListParagraph"/>
        <w:numPr>
          <w:ilvl w:val="0"/>
          <w:numId w:val="2"/>
        </w:numPr>
        <w:spacing w:after="0"/>
        <w:rPr>
          <w:rFonts w:ascii="Arial" w:hAnsi="Arial"/>
          <w:sz w:val="24"/>
          <w:szCs w:val="24"/>
        </w:rPr>
      </w:pPr>
      <w:r>
        <w:rPr>
          <w:rFonts w:ascii="Arial" w:hAnsi="Arial"/>
          <w:sz w:val="24"/>
          <w:szCs w:val="24"/>
        </w:rPr>
        <w:t>Definition of an EV care (carandriver.com):</w:t>
      </w:r>
    </w:p>
    <w:p w14:paraId="09D6C39D" w14:textId="77777777" w:rsidR="00821AC4" w:rsidRDefault="00000000">
      <w:pPr>
        <w:pStyle w:val="ListParagraph"/>
        <w:numPr>
          <w:ilvl w:val="1"/>
          <w:numId w:val="3"/>
        </w:numPr>
        <w:spacing w:after="0"/>
        <w:rPr>
          <w:rFonts w:ascii="Arial" w:hAnsi="Arial"/>
          <w:color w:val="111111"/>
          <w:sz w:val="24"/>
          <w:szCs w:val="24"/>
        </w:rPr>
      </w:pPr>
      <w:r>
        <w:rPr>
          <w:rFonts w:ascii="Arial" w:hAnsi="Arial"/>
          <w:b/>
          <w:bCs/>
          <w:color w:val="111111"/>
          <w:sz w:val="24"/>
          <w:szCs w:val="24"/>
          <w:u w:color="111111"/>
        </w:rPr>
        <w:t xml:space="preserve">Battery electric vehicles </w:t>
      </w:r>
      <w:r>
        <w:rPr>
          <w:rFonts w:ascii="Arial" w:hAnsi="Arial"/>
          <w:color w:val="111111"/>
          <w:sz w:val="24"/>
          <w:szCs w:val="24"/>
          <w:u w:color="111111"/>
        </w:rPr>
        <w:t>(BEVs), which run entirely on electricity stored in batteries.</w:t>
      </w:r>
    </w:p>
    <w:p w14:paraId="0F1B2718" w14:textId="77777777" w:rsidR="00821AC4" w:rsidRDefault="00000000">
      <w:pPr>
        <w:pStyle w:val="ListParagraph"/>
        <w:numPr>
          <w:ilvl w:val="1"/>
          <w:numId w:val="3"/>
        </w:numPr>
        <w:spacing w:after="0" w:line="330" w:lineRule="exact"/>
        <w:rPr>
          <w:rFonts w:ascii="Arial" w:hAnsi="Arial"/>
          <w:color w:val="111111"/>
          <w:sz w:val="24"/>
          <w:szCs w:val="24"/>
        </w:rPr>
      </w:pPr>
      <w:r>
        <w:rPr>
          <w:rFonts w:ascii="Arial" w:hAnsi="Arial"/>
          <w:b/>
          <w:bCs/>
          <w:color w:val="111111"/>
          <w:sz w:val="24"/>
          <w:szCs w:val="24"/>
          <w:u w:color="111111"/>
        </w:rPr>
        <w:t>Hybrid electric vehicles (</w:t>
      </w:r>
      <w:r>
        <w:rPr>
          <w:rFonts w:ascii="Arial" w:hAnsi="Arial"/>
          <w:color w:val="111111"/>
          <w:sz w:val="24"/>
          <w:szCs w:val="24"/>
          <w:u w:color="111111"/>
        </w:rPr>
        <w:t>HEVs), which use a combination of gasoline and electricity to run.</w:t>
      </w:r>
    </w:p>
    <w:p w14:paraId="1FB77B05" w14:textId="77777777" w:rsidR="00821AC4" w:rsidRDefault="00000000">
      <w:pPr>
        <w:pStyle w:val="ListParagraph"/>
        <w:numPr>
          <w:ilvl w:val="1"/>
          <w:numId w:val="3"/>
        </w:numPr>
        <w:spacing w:after="0" w:line="330" w:lineRule="exact"/>
        <w:rPr>
          <w:rFonts w:ascii="Arial" w:hAnsi="Arial"/>
          <w:color w:val="111111"/>
          <w:sz w:val="24"/>
          <w:szCs w:val="24"/>
        </w:rPr>
      </w:pPr>
      <w:r>
        <w:rPr>
          <w:rFonts w:ascii="Arial" w:hAnsi="Arial"/>
          <w:b/>
          <w:bCs/>
          <w:color w:val="111111"/>
          <w:sz w:val="24"/>
          <w:szCs w:val="24"/>
          <w:u w:color="111111"/>
        </w:rPr>
        <w:t xml:space="preserve">Plug-in hybrid electric vehicles </w:t>
      </w:r>
      <w:r>
        <w:rPr>
          <w:rFonts w:ascii="Arial" w:hAnsi="Arial"/>
          <w:color w:val="111111"/>
          <w:sz w:val="24"/>
          <w:szCs w:val="24"/>
          <w:u w:color="111111"/>
        </w:rPr>
        <w:t>(PHEVs), which can be plugged in to charge the batteries and use electricity or gasoline to run.</w:t>
      </w:r>
    </w:p>
    <w:p w14:paraId="5CF7243D" w14:textId="77777777" w:rsidR="00821AC4" w:rsidRDefault="00000000">
      <w:pPr>
        <w:pStyle w:val="ListParagraph"/>
        <w:numPr>
          <w:ilvl w:val="1"/>
          <w:numId w:val="3"/>
        </w:numPr>
        <w:spacing w:after="0" w:line="330" w:lineRule="exact"/>
        <w:rPr>
          <w:rFonts w:ascii="Arial" w:hAnsi="Arial"/>
          <w:color w:val="111111"/>
          <w:sz w:val="24"/>
          <w:szCs w:val="24"/>
        </w:rPr>
      </w:pPr>
      <w:r>
        <w:rPr>
          <w:rFonts w:ascii="Arial" w:hAnsi="Arial"/>
          <w:b/>
          <w:bCs/>
          <w:color w:val="111111"/>
          <w:sz w:val="24"/>
          <w:szCs w:val="24"/>
          <w:u w:color="111111"/>
        </w:rPr>
        <w:t>Fuel cell electric vehicl</w:t>
      </w:r>
      <w:r>
        <w:rPr>
          <w:rFonts w:ascii="Arial" w:hAnsi="Arial"/>
          <w:color w:val="111111"/>
          <w:sz w:val="24"/>
          <w:szCs w:val="24"/>
          <w:u w:color="111111"/>
        </w:rPr>
        <w:t>es (FCEVs), which use hydrogen to generate electricity and run.</w:t>
      </w:r>
    </w:p>
    <w:p w14:paraId="1036258F" w14:textId="77777777" w:rsidR="00821AC4" w:rsidRDefault="00000000">
      <w:pPr>
        <w:pStyle w:val="ListParagraph"/>
        <w:numPr>
          <w:ilvl w:val="0"/>
          <w:numId w:val="2"/>
        </w:numPr>
        <w:spacing w:after="0"/>
        <w:rPr>
          <w:rFonts w:ascii="Arial" w:hAnsi="Arial"/>
          <w:sz w:val="24"/>
          <w:szCs w:val="24"/>
        </w:rPr>
      </w:pPr>
      <w:del w:id="20" w:author="Nicholas Watkins" w:date="2024-02-08T17:19:00Z">
        <w:r>
          <w:rPr>
            <w:rFonts w:ascii="Arial" w:hAnsi="Arial"/>
            <w:sz w:val="24"/>
            <w:szCs w:val="24"/>
          </w:rPr>
          <w:delText>Part 2:  focus:</w:delText>
        </w:r>
      </w:del>
    </w:p>
    <w:p w14:paraId="084B99EC" w14:textId="77777777" w:rsidR="00821AC4" w:rsidRDefault="00000000">
      <w:pPr>
        <w:pStyle w:val="ListParagraph"/>
        <w:numPr>
          <w:ilvl w:val="1"/>
          <w:numId w:val="3"/>
        </w:numPr>
        <w:spacing w:after="0"/>
        <w:rPr>
          <w:rFonts w:ascii="Arial" w:hAnsi="Arial"/>
          <w:sz w:val="24"/>
          <w:szCs w:val="24"/>
        </w:rPr>
      </w:pPr>
      <w:del w:id="21" w:author="Nicholas Watkins" w:date="2024-02-08T17:19:00Z">
        <w:r>
          <w:rPr>
            <w:rFonts w:ascii="Arial" w:hAnsi="Arial"/>
            <w:sz w:val="24"/>
            <w:szCs w:val="24"/>
          </w:rPr>
          <w:delText>Other model types:  i.e., truck</w:delText>
        </w:r>
      </w:del>
    </w:p>
    <w:p w14:paraId="575CA456" w14:textId="77777777" w:rsidR="00821AC4" w:rsidRDefault="00000000">
      <w:pPr>
        <w:pStyle w:val="ListParagraph"/>
        <w:numPr>
          <w:ilvl w:val="1"/>
          <w:numId w:val="3"/>
        </w:numPr>
        <w:spacing w:after="0"/>
        <w:rPr>
          <w:rFonts w:ascii="Arial" w:hAnsi="Arial"/>
          <w:sz w:val="24"/>
          <w:szCs w:val="24"/>
        </w:rPr>
      </w:pPr>
      <w:del w:id="22" w:author="Nicholas Watkins" w:date="2024-02-08T17:19:00Z">
        <w:r>
          <w:rPr>
            <w:rFonts w:ascii="Arial" w:hAnsi="Arial"/>
            <w:sz w:val="24"/>
            <w:szCs w:val="24"/>
          </w:rPr>
          <w:delText>EV development correlation with lithium procurement</w:delText>
        </w:r>
      </w:del>
    </w:p>
    <w:p w14:paraId="18195A86" w14:textId="77777777" w:rsidR="00821AC4" w:rsidRDefault="00000000">
      <w:pPr>
        <w:pStyle w:val="ListParagraph"/>
        <w:numPr>
          <w:ilvl w:val="1"/>
          <w:numId w:val="3"/>
        </w:numPr>
        <w:spacing w:after="0"/>
        <w:rPr>
          <w:rFonts w:ascii="Arial" w:hAnsi="Arial"/>
          <w:sz w:val="24"/>
          <w:szCs w:val="24"/>
        </w:rPr>
      </w:pPr>
      <w:del w:id="23" w:author="Nicholas Watkins" w:date="2024-02-08T17:19:00Z">
        <w:r>
          <w:rPr>
            <w:rFonts w:ascii="Arial" w:hAnsi="Arial"/>
            <w:sz w:val="24"/>
            <w:szCs w:val="24"/>
          </w:rPr>
          <w:delText xml:space="preserve">Self-driving vehicles (?):  </w:delText>
        </w:r>
        <w:r>
          <w:rPr>
            <w:rStyle w:val="Hyperlink0"/>
          </w:rPr>
          <w:fldChar w:fldCharType="begin"/>
        </w:r>
        <w:r>
          <w:rPr>
            <w:rStyle w:val="Hyperlink0"/>
            <w:rFonts w:ascii="Arial" w:eastAsia="Arial" w:hAnsi="Arial" w:cs="Arial"/>
            <w:sz w:val="24"/>
            <w:szCs w:val="24"/>
          </w:rPr>
          <w:delInstrText xml:space="preserve"> HYPERLINK "https://waymo.com/blog/2023/12/waymo-significantly-outperforms.html?utm_source=www.superhuman.ai&amp;utm_medium=newsletter&amp;utm_campaign=scientists-claim-they-ve-built-an-ai-that-can-predict-when-people-die"</w:delInstrText>
        </w:r>
        <w:r>
          <w:rPr>
            <w:rStyle w:val="Hyperlink0"/>
          </w:rPr>
        </w:r>
        <w:r>
          <w:rPr>
            <w:rStyle w:val="Hyperlink0"/>
          </w:rPr>
          <w:fldChar w:fldCharType="separate"/>
        </w:r>
        <w:r>
          <w:rPr>
            <w:rStyle w:val="Hyperlink0"/>
            <w:rFonts w:ascii="Arial" w:hAnsi="Arial"/>
            <w:sz w:val="24"/>
            <w:szCs w:val="24"/>
          </w:rPr>
          <w:delText>https://waymo.com/blog/2023/12/waymo-significantly-outperforms.html?utm_source=www.superhuman.ai&amp;utm_medium=newsletter&amp;utm_campaign=scientists-claim-they-ve-built-an-ai-that-can-predict-when-people-die</w:delText>
        </w:r>
        <w:r>
          <w:rPr>
            <w:rFonts w:ascii="Arial" w:eastAsia="Arial" w:hAnsi="Arial" w:cs="Arial"/>
            <w:sz w:val="24"/>
            <w:szCs w:val="24"/>
          </w:rPr>
          <w:fldChar w:fldCharType="end"/>
        </w:r>
      </w:del>
    </w:p>
    <w:p w14:paraId="1FB29402" w14:textId="77777777" w:rsidR="00821AC4" w:rsidRDefault="00000000">
      <w:pPr>
        <w:pStyle w:val="ListParagraph"/>
        <w:numPr>
          <w:ilvl w:val="1"/>
          <w:numId w:val="3"/>
        </w:numPr>
        <w:spacing w:after="0"/>
        <w:rPr>
          <w:rFonts w:ascii="Arial" w:hAnsi="Arial"/>
          <w:sz w:val="24"/>
          <w:szCs w:val="24"/>
        </w:rPr>
      </w:pPr>
      <w:del w:id="24" w:author="Nicholas Watkins" w:date="2024-02-08T17:19:00Z">
        <w:r>
          <w:rPr>
            <w:rFonts w:ascii="Arial" w:hAnsi="Arial"/>
            <w:sz w:val="24"/>
            <w:szCs w:val="24"/>
          </w:rPr>
          <w:delText>Microgrid strategies on peak demand</w:delText>
        </w:r>
      </w:del>
    </w:p>
    <w:p w14:paraId="20E4D596" w14:textId="77777777" w:rsidR="00821AC4" w:rsidRDefault="00000000">
      <w:pPr>
        <w:pStyle w:val="ListParagraph"/>
        <w:numPr>
          <w:ilvl w:val="1"/>
          <w:numId w:val="3"/>
        </w:numPr>
        <w:spacing w:after="0"/>
        <w:rPr>
          <w:rFonts w:ascii="Arial" w:hAnsi="Arial"/>
          <w:sz w:val="24"/>
          <w:szCs w:val="24"/>
        </w:rPr>
      </w:pPr>
      <w:del w:id="25" w:author="Nicholas Watkins" w:date="2024-02-08T17:19:00Z">
        <w:r>
          <w:rPr>
            <w:rFonts w:ascii="Arial" w:hAnsi="Arial"/>
            <w:sz w:val="24"/>
            <w:szCs w:val="24"/>
          </w:rPr>
          <w:delText xml:space="preserve">National risk index (natural risks):  </w:delText>
        </w:r>
        <w:r>
          <w:rPr>
            <w:rStyle w:val="Hyperlink0"/>
          </w:rPr>
          <w:fldChar w:fldCharType="begin"/>
        </w:r>
        <w:r>
          <w:rPr>
            <w:rStyle w:val="Hyperlink0"/>
            <w:rFonts w:ascii="Arial" w:eastAsia="Arial" w:hAnsi="Arial" w:cs="Arial"/>
            <w:sz w:val="24"/>
            <w:szCs w:val="24"/>
          </w:rPr>
          <w:delInstrText xml:space="preserve"> HYPERLINK "https://hazards.fema.gov/nri/learn-more"</w:delInstrText>
        </w:r>
        <w:r>
          <w:rPr>
            <w:rStyle w:val="Hyperlink0"/>
          </w:rPr>
        </w:r>
        <w:r>
          <w:rPr>
            <w:rStyle w:val="Hyperlink0"/>
          </w:rPr>
          <w:fldChar w:fldCharType="separate"/>
        </w:r>
        <w:r>
          <w:rPr>
            <w:rStyle w:val="Hyperlink0"/>
            <w:rFonts w:ascii="Arial" w:hAnsi="Arial"/>
            <w:sz w:val="24"/>
            <w:szCs w:val="24"/>
          </w:rPr>
          <w:delText>https://hazards.fema.gov/nri/learn-more</w:delText>
        </w:r>
        <w:r>
          <w:rPr>
            <w:rFonts w:ascii="Arial" w:eastAsia="Arial" w:hAnsi="Arial" w:cs="Arial"/>
            <w:sz w:val="24"/>
            <w:szCs w:val="24"/>
          </w:rPr>
          <w:fldChar w:fldCharType="end"/>
        </w:r>
      </w:del>
    </w:p>
    <w:p w14:paraId="05E2B290" w14:textId="77777777" w:rsidR="00821AC4" w:rsidRDefault="00000000">
      <w:pPr>
        <w:pStyle w:val="ListParagraph"/>
        <w:numPr>
          <w:ilvl w:val="1"/>
          <w:numId w:val="3"/>
        </w:numPr>
        <w:spacing w:after="0"/>
        <w:rPr>
          <w:rFonts w:ascii="Arial" w:hAnsi="Arial"/>
          <w:sz w:val="24"/>
          <w:szCs w:val="24"/>
        </w:rPr>
      </w:pPr>
      <w:del w:id="26" w:author="Nicholas Watkins" w:date="2024-02-08T17:19:00Z">
        <w:r>
          <w:rPr>
            <w:rFonts w:ascii="Arial" w:hAnsi="Arial"/>
            <w:sz w:val="24"/>
            <w:szCs w:val="24"/>
          </w:rPr>
          <w:delText>Environmental justice:</w:delText>
        </w:r>
      </w:del>
    </w:p>
    <w:p w14:paraId="64E8F455" w14:textId="77777777" w:rsidR="00821AC4" w:rsidRDefault="00000000">
      <w:pPr>
        <w:pStyle w:val="ListParagraph"/>
        <w:numPr>
          <w:ilvl w:val="2"/>
          <w:numId w:val="3"/>
        </w:numPr>
        <w:spacing w:after="0"/>
        <w:rPr>
          <w:rFonts w:ascii="Arial" w:hAnsi="Arial"/>
        </w:rPr>
      </w:pPr>
      <w:del w:id="27" w:author="Nicholas Watkins" w:date="2024-02-08T17:19:00Z">
        <w:r>
          <w:rPr>
            <w:rFonts w:ascii="Arial" w:hAnsi="Arial"/>
            <w:color w:val="333333"/>
            <w:u w:color="333333"/>
          </w:rPr>
          <w:delText xml:space="preserve">Electric Vehicle Charging and the Justice40 Initiative </w:delText>
        </w:r>
      </w:del>
    </w:p>
    <w:p w14:paraId="57F25FA8" w14:textId="77777777" w:rsidR="00821AC4" w:rsidRDefault="00000000">
      <w:pPr>
        <w:pStyle w:val="Body"/>
        <w:spacing w:after="0"/>
        <w:ind w:left="1440" w:firstLine="720"/>
        <w:rPr>
          <w:del w:id="28" w:author="Nicholas Watkins" w:date="2024-02-08T17:19:00Z"/>
          <w:rStyle w:val="Hyperlink0"/>
          <w:rFonts w:ascii="Arial" w:eastAsia="Arial" w:hAnsi="Arial" w:cs="Arial"/>
        </w:rPr>
      </w:pPr>
      <w:del w:id="29" w:author="Nicholas Watkins" w:date="2024-02-08T17:19:00Z">
        <w:r>
          <w:rPr>
            <w:rStyle w:val="Hyperlink0"/>
          </w:rPr>
          <w:fldChar w:fldCharType="begin"/>
        </w:r>
        <w:r>
          <w:rPr>
            <w:rStyle w:val="Hyperlink0"/>
            <w:rFonts w:ascii="Arial" w:eastAsia="Arial" w:hAnsi="Arial" w:cs="Arial"/>
          </w:rPr>
          <w:delInstrText xml:space="preserve"> HYPERLINK "https://www.anl.gov/esia/electric-vehicle-charging-equity-considerations"</w:delInstrText>
        </w:r>
        <w:r>
          <w:rPr>
            <w:rStyle w:val="Hyperlink0"/>
          </w:rPr>
        </w:r>
        <w:r>
          <w:rPr>
            <w:rStyle w:val="Hyperlink0"/>
          </w:rPr>
          <w:fldChar w:fldCharType="separate"/>
        </w:r>
        <w:r>
          <w:rPr>
            <w:rStyle w:val="Hyperlink0"/>
            <w:rFonts w:ascii="Arial" w:hAnsi="Arial"/>
          </w:rPr>
          <w:delText>https://www.anl.gov/esia/electric-vehicle-charging-equity-considerations</w:delText>
        </w:r>
        <w:r>
          <w:rPr>
            <w:rFonts w:ascii="Arial" w:eastAsia="Arial" w:hAnsi="Arial" w:cs="Arial"/>
          </w:rPr>
          <w:fldChar w:fldCharType="end"/>
        </w:r>
      </w:del>
    </w:p>
    <w:p w14:paraId="084C96C3" w14:textId="77777777" w:rsidR="00821AC4" w:rsidRDefault="00821AC4">
      <w:pPr>
        <w:pStyle w:val="Body"/>
        <w:spacing w:after="0"/>
        <w:ind w:left="1440" w:firstLine="720"/>
        <w:rPr>
          <w:del w:id="30" w:author="Nicholas Watkins" w:date="2024-02-08T17:19:00Z"/>
          <w:rFonts w:ascii="Arial" w:eastAsia="Arial" w:hAnsi="Arial" w:cs="Arial"/>
        </w:rPr>
      </w:pPr>
    </w:p>
    <w:p w14:paraId="7D406B70" w14:textId="77777777" w:rsidR="00821AC4" w:rsidRDefault="00000000">
      <w:pPr>
        <w:pStyle w:val="Body"/>
        <w:spacing w:after="0"/>
        <w:ind w:left="1440" w:firstLine="720"/>
        <w:rPr>
          <w:del w:id="31" w:author="Nicholas Watkins" w:date="2024-02-08T17:19:00Z"/>
          <w:rFonts w:ascii="Arial" w:eastAsia="Arial" w:hAnsi="Arial" w:cs="Arial"/>
        </w:rPr>
      </w:pPr>
      <w:del w:id="32" w:author="Nicholas Watkins" w:date="2024-02-08T17:19:00Z">
        <w:r>
          <w:rPr>
            <w:rStyle w:val="Hyperlink0"/>
          </w:rPr>
          <w:fldChar w:fldCharType="begin"/>
        </w:r>
        <w:r>
          <w:rPr>
            <w:rStyle w:val="Hyperlink0"/>
            <w:rFonts w:ascii="Arial" w:eastAsia="Arial" w:hAnsi="Arial" w:cs="Arial"/>
          </w:rPr>
          <w:delInstrText xml:space="preserve"> HYPERLINK "https://anl.maps.arcgis.com/apps/webappviewer/index.html?id=33f3e1fc30bf476099923224a1c1b3ee"</w:delInstrText>
        </w:r>
        <w:r>
          <w:rPr>
            <w:rStyle w:val="Hyperlink0"/>
          </w:rPr>
        </w:r>
        <w:r>
          <w:rPr>
            <w:rStyle w:val="Hyperlink0"/>
          </w:rPr>
          <w:fldChar w:fldCharType="separate"/>
        </w:r>
        <w:r>
          <w:rPr>
            <w:rStyle w:val="Hyperlink0"/>
            <w:rFonts w:ascii="Arial" w:hAnsi="Arial"/>
          </w:rPr>
          <w:delText>https://anl.maps.arcgis.com/apps/webappviewer/index.html?</w:delText>
        </w:r>
        <w:r>
          <w:rPr>
            <w:rFonts w:ascii="Arial" w:eastAsia="Arial" w:hAnsi="Arial" w:cs="Arial"/>
          </w:rPr>
          <w:fldChar w:fldCharType="end"/>
        </w:r>
        <w:r>
          <w:rPr>
            <w:rFonts w:ascii="Arial" w:eastAsia="Arial" w:hAnsi="Arial" w:cs="Arial"/>
          </w:rPr>
          <w:tab/>
        </w:r>
        <w:r>
          <w:rPr>
            <w:rStyle w:val="Hyperlink0"/>
            <w:rFonts w:ascii="Arial" w:hAnsi="Arial"/>
          </w:rPr>
          <w:delText xml:space="preserve">  </w:delText>
        </w:r>
        <w:r>
          <w:rPr>
            <w:rFonts w:ascii="Arial" w:eastAsia="Arial" w:hAnsi="Arial" w:cs="Arial"/>
          </w:rPr>
          <w:tab/>
        </w:r>
        <w:r>
          <w:rPr>
            <w:rFonts w:ascii="Arial" w:eastAsia="Arial" w:hAnsi="Arial" w:cs="Arial"/>
          </w:rPr>
          <w:tab/>
        </w:r>
        <w:r>
          <w:rPr>
            <w:rStyle w:val="Hyperlink0"/>
            <w:rFonts w:ascii="Arial" w:hAnsi="Arial"/>
          </w:rPr>
          <w:delText>id=33f3e1fc30bf476099923224a1c1b3ee</w:delText>
        </w:r>
      </w:del>
    </w:p>
    <w:p w14:paraId="2B669529" w14:textId="77777777" w:rsidR="00821AC4" w:rsidRDefault="00821AC4">
      <w:pPr>
        <w:pStyle w:val="Body"/>
        <w:spacing w:after="0"/>
        <w:ind w:left="1440" w:firstLine="720"/>
        <w:rPr>
          <w:del w:id="33" w:author="Nicholas Watkins" w:date="2024-02-08T17:19:00Z"/>
          <w:rFonts w:ascii="Arial" w:eastAsia="Arial" w:hAnsi="Arial" w:cs="Arial"/>
        </w:rPr>
      </w:pPr>
    </w:p>
    <w:p w14:paraId="197507E9" w14:textId="77777777" w:rsidR="00821AC4" w:rsidRDefault="00000000">
      <w:pPr>
        <w:pStyle w:val="ListParagraph"/>
        <w:numPr>
          <w:ilvl w:val="2"/>
          <w:numId w:val="3"/>
        </w:numPr>
        <w:spacing w:after="0"/>
        <w:rPr>
          <w:rFonts w:ascii="Arial" w:hAnsi="Arial"/>
          <w:color w:val="222222"/>
        </w:rPr>
      </w:pPr>
      <w:del w:id="34" w:author="Nicholas Watkins" w:date="2024-02-08T17:19:00Z">
        <w:r>
          <w:rPr>
            <w:rFonts w:ascii="Arial" w:hAnsi="Arial"/>
            <w:color w:val="222222"/>
            <w:u w:color="222222"/>
          </w:rPr>
          <w:delText xml:space="preserve">CDC/ATSDR Social Vulnerability Index:  </w:delText>
        </w:r>
        <w:r>
          <w:rPr>
            <w:rStyle w:val="Hyperlink0"/>
          </w:rPr>
          <w:fldChar w:fldCharType="begin"/>
        </w:r>
        <w:r>
          <w:rPr>
            <w:rStyle w:val="Hyperlink0"/>
            <w:rFonts w:ascii="Arial" w:eastAsia="Arial" w:hAnsi="Arial" w:cs="Arial"/>
          </w:rPr>
          <w:delInstrText xml:space="preserve"> HYPERLINK "https://www.atsdr.cdc.gov/placeandhealth/svi/index.html"</w:delInstrText>
        </w:r>
        <w:r>
          <w:rPr>
            <w:rStyle w:val="Hyperlink0"/>
          </w:rPr>
        </w:r>
        <w:r>
          <w:rPr>
            <w:rStyle w:val="Hyperlink0"/>
          </w:rPr>
          <w:fldChar w:fldCharType="separate"/>
        </w:r>
        <w:r>
          <w:rPr>
            <w:rStyle w:val="Hyperlink0"/>
            <w:rFonts w:ascii="Arial" w:hAnsi="Arial"/>
          </w:rPr>
          <w:delText>https://www.atsdr.cdc.gov/placeandhealth/svi/index.html</w:delText>
        </w:r>
        <w:r>
          <w:rPr>
            <w:rFonts w:ascii="Arial" w:eastAsia="Arial" w:hAnsi="Arial" w:cs="Arial"/>
            <w:color w:val="222222"/>
          </w:rPr>
          <w:fldChar w:fldCharType="end"/>
        </w:r>
      </w:del>
    </w:p>
    <w:p w14:paraId="39BD2A18" w14:textId="77777777" w:rsidR="00821AC4" w:rsidRDefault="00821AC4">
      <w:pPr>
        <w:pStyle w:val="Body"/>
        <w:spacing w:after="0"/>
        <w:rPr>
          <w:rFonts w:ascii="Arial" w:eastAsia="Arial" w:hAnsi="Arial" w:cs="Arial"/>
          <w:color w:val="222222"/>
          <w:u w:color="222222"/>
        </w:rPr>
      </w:pPr>
    </w:p>
    <w:p w14:paraId="2904BA41" w14:textId="77777777" w:rsidR="00821AC4" w:rsidRDefault="00821AC4">
      <w:pPr>
        <w:pStyle w:val="Body"/>
        <w:spacing w:after="0"/>
        <w:rPr>
          <w:rFonts w:ascii="Arial" w:eastAsia="Arial" w:hAnsi="Arial" w:cs="Arial"/>
          <w:sz w:val="24"/>
          <w:szCs w:val="24"/>
        </w:rPr>
      </w:pPr>
    </w:p>
    <w:p w14:paraId="356A19CB" w14:textId="77777777" w:rsidR="00821AC4" w:rsidRDefault="00821AC4">
      <w:pPr>
        <w:pStyle w:val="Body"/>
        <w:spacing w:after="0"/>
        <w:rPr>
          <w:rFonts w:ascii="Arial" w:eastAsia="Arial" w:hAnsi="Arial" w:cs="Arial"/>
          <w:b/>
          <w:bCs/>
          <w:i/>
          <w:iCs/>
          <w:sz w:val="24"/>
          <w:szCs w:val="24"/>
        </w:rPr>
      </w:pPr>
    </w:p>
    <w:p w14:paraId="426C53D7" w14:textId="77777777" w:rsidR="00821AC4" w:rsidRDefault="00000000">
      <w:pPr>
        <w:pStyle w:val="Body"/>
      </w:pPr>
      <w:del w:id="35" w:author="Nicholas Watkins" w:date="2024-02-08T17:20:00Z">
        <w:r>
          <w:rPr>
            <w:rFonts w:ascii="Arial Unicode MS" w:hAnsi="Arial Unicode MS"/>
          </w:rPr>
          <w:br w:type="page"/>
        </w:r>
      </w:del>
    </w:p>
    <w:p w14:paraId="50D949CD" w14:textId="77777777" w:rsidR="00821AC4" w:rsidRDefault="00000000">
      <w:pPr>
        <w:pStyle w:val="Body"/>
        <w:spacing w:after="0"/>
        <w:rPr>
          <w:del w:id="36" w:author="Nicholas Watkins" w:date="2024-02-08T17:20:00Z"/>
          <w:rFonts w:ascii="Arial" w:eastAsia="Arial" w:hAnsi="Arial" w:cs="Arial"/>
          <w:b/>
          <w:bCs/>
          <w:i/>
          <w:iCs/>
          <w:sz w:val="24"/>
          <w:szCs w:val="24"/>
        </w:rPr>
      </w:pPr>
      <w:del w:id="37" w:author="Nicholas Watkins" w:date="2024-02-08T17:20:00Z">
        <w:r>
          <w:rPr>
            <w:rFonts w:ascii="Arial" w:hAnsi="Arial"/>
            <w:b/>
            <w:bCs/>
            <w:i/>
            <w:iCs/>
            <w:sz w:val="24"/>
            <w:szCs w:val="24"/>
          </w:rPr>
          <w:delText xml:space="preserve">General/Introduction Trends in EV </w:delText>
        </w:r>
      </w:del>
    </w:p>
    <w:p w14:paraId="3AF1307D" w14:textId="77777777" w:rsidR="00821AC4" w:rsidRDefault="00000000">
      <w:pPr>
        <w:pStyle w:val="ListParagraph"/>
        <w:numPr>
          <w:ilvl w:val="0"/>
          <w:numId w:val="5"/>
        </w:numPr>
        <w:spacing w:after="0"/>
        <w:rPr>
          <w:rFonts w:ascii="Arial" w:hAnsi="Arial"/>
          <w:sz w:val="24"/>
          <w:szCs w:val="24"/>
        </w:rPr>
      </w:pPr>
      <w:del w:id="38" w:author="Nicholas Watkins" w:date="2024-02-08T17:20:00Z">
        <w:r>
          <w:rPr>
            <w:rFonts w:ascii="Arial" w:hAnsi="Arial"/>
            <w:i/>
            <w:iCs/>
            <w:sz w:val="24"/>
            <w:szCs w:val="24"/>
          </w:rPr>
          <w:delText>Location</w:delText>
        </w:r>
        <w:r>
          <w:rPr>
            <w:rFonts w:ascii="Arial" w:hAnsi="Arial"/>
            <w:sz w:val="24"/>
            <w:szCs w:val="24"/>
          </w:rPr>
          <w:delText>:</w:delText>
        </w:r>
      </w:del>
    </w:p>
    <w:p w14:paraId="51DDFE48" w14:textId="77777777" w:rsidR="00821AC4" w:rsidRDefault="00000000">
      <w:pPr>
        <w:pStyle w:val="ListParagraph"/>
        <w:numPr>
          <w:ilvl w:val="1"/>
          <w:numId w:val="5"/>
        </w:numPr>
        <w:spacing w:after="0"/>
        <w:rPr>
          <w:rFonts w:ascii="Arial" w:hAnsi="Arial"/>
          <w:sz w:val="24"/>
          <w:szCs w:val="24"/>
        </w:rPr>
      </w:pPr>
      <w:del w:id="39" w:author="Nicholas Watkins" w:date="2024-02-08T17:20:00Z">
        <w:r>
          <w:rPr>
            <w:rFonts w:ascii="Arial" w:hAnsi="Arial"/>
            <w:sz w:val="24"/>
            <w:szCs w:val="24"/>
          </w:rPr>
          <w:delText>Globe compared to US:</w:delText>
        </w:r>
      </w:del>
    </w:p>
    <w:p w14:paraId="4C70E5F3" w14:textId="77777777" w:rsidR="00821AC4" w:rsidRDefault="00000000">
      <w:pPr>
        <w:pStyle w:val="ListParagraph"/>
        <w:numPr>
          <w:ilvl w:val="2"/>
          <w:numId w:val="5"/>
        </w:numPr>
        <w:spacing w:after="0"/>
        <w:rPr>
          <w:rFonts w:ascii="Arial" w:hAnsi="Arial"/>
          <w:color w:val="111111"/>
          <w:sz w:val="24"/>
          <w:szCs w:val="24"/>
        </w:rPr>
      </w:pPr>
      <w:del w:id="40" w:author="Nicholas Watkins" w:date="2024-02-08T17:20:00Z">
        <w:r>
          <w:rPr>
            <w:rFonts w:ascii="Arial" w:hAnsi="Arial"/>
            <w:sz w:val="24"/>
            <w:szCs w:val="24"/>
          </w:rPr>
          <w:delText>Frames additional explorations for US/Identifies opportunities for exploration later in the presentation:</w:delText>
        </w:r>
      </w:del>
    </w:p>
    <w:p w14:paraId="2232744B" w14:textId="77777777" w:rsidR="00821AC4" w:rsidRDefault="00000000">
      <w:pPr>
        <w:pStyle w:val="ListParagraph"/>
        <w:numPr>
          <w:ilvl w:val="3"/>
          <w:numId w:val="5"/>
        </w:numPr>
        <w:spacing w:after="0"/>
        <w:rPr>
          <w:rFonts w:ascii="Arial" w:hAnsi="Arial"/>
          <w:color w:val="111111"/>
          <w:sz w:val="24"/>
          <w:szCs w:val="24"/>
        </w:rPr>
      </w:pPr>
      <w:del w:id="41" w:author="Nicholas Watkins" w:date="2024-02-08T17:20:00Z">
        <w:r>
          <w:rPr>
            <w:rFonts w:ascii="Arial" w:hAnsi="Arial"/>
            <w:color w:val="111111"/>
            <w:sz w:val="24"/>
            <w:szCs w:val="24"/>
            <w:u w:color="111111"/>
          </w:rPr>
          <w:delText>Charging points</w:delText>
        </w:r>
      </w:del>
    </w:p>
    <w:p w14:paraId="04A432FF" w14:textId="77777777" w:rsidR="00821AC4" w:rsidRDefault="00000000">
      <w:pPr>
        <w:pStyle w:val="ListParagraph"/>
        <w:numPr>
          <w:ilvl w:val="3"/>
          <w:numId w:val="5"/>
        </w:numPr>
        <w:spacing w:after="0"/>
        <w:rPr>
          <w:rFonts w:ascii="Arial" w:hAnsi="Arial"/>
          <w:color w:val="111111"/>
          <w:sz w:val="24"/>
          <w:szCs w:val="24"/>
        </w:rPr>
      </w:pPr>
      <w:del w:id="42" w:author="Nicholas Watkins" w:date="2024-02-08T17:20:00Z">
        <w:r>
          <w:rPr>
            <w:rFonts w:ascii="Arial" w:hAnsi="Arial"/>
            <w:color w:val="111111"/>
            <w:sz w:val="24"/>
            <w:szCs w:val="24"/>
            <w:u w:color="111111"/>
          </w:rPr>
          <w:delText>Sales</w:delText>
        </w:r>
      </w:del>
    </w:p>
    <w:p w14:paraId="2A451AA2" w14:textId="77777777" w:rsidR="00821AC4" w:rsidRDefault="00000000">
      <w:pPr>
        <w:pStyle w:val="ListParagraph"/>
        <w:numPr>
          <w:ilvl w:val="3"/>
          <w:numId w:val="5"/>
        </w:numPr>
        <w:spacing w:after="0"/>
        <w:rPr>
          <w:rFonts w:ascii="Arial" w:hAnsi="Arial"/>
          <w:color w:val="111111"/>
          <w:sz w:val="24"/>
          <w:szCs w:val="24"/>
        </w:rPr>
      </w:pPr>
      <w:del w:id="43" w:author="Nicholas Watkins" w:date="2024-02-08T17:20:00Z">
        <w:r>
          <w:rPr>
            <w:rFonts w:ascii="Arial" w:hAnsi="Arial"/>
            <w:color w:val="111111"/>
            <w:sz w:val="24"/>
            <w:szCs w:val="24"/>
            <w:u w:color="111111"/>
          </w:rPr>
          <w:delText>Sales share</w:delText>
        </w:r>
      </w:del>
    </w:p>
    <w:p w14:paraId="381B82F5" w14:textId="77777777" w:rsidR="00821AC4" w:rsidRDefault="00000000">
      <w:pPr>
        <w:pStyle w:val="ListParagraph"/>
        <w:numPr>
          <w:ilvl w:val="3"/>
          <w:numId w:val="5"/>
        </w:numPr>
        <w:spacing w:after="0"/>
        <w:rPr>
          <w:rFonts w:ascii="Arial" w:hAnsi="Arial"/>
          <w:color w:val="111111"/>
          <w:sz w:val="24"/>
          <w:szCs w:val="24"/>
        </w:rPr>
      </w:pPr>
      <w:del w:id="44" w:author="Nicholas Watkins" w:date="2024-02-08T17:20:00Z">
        <w:r>
          <w:rPr>
            <w:rFonts w:ascii="Arial" w:hAnsi="Arial"/>
            <w:color w:val="111111"/>
            <w:sz w:val="24"/>
            <w:szCs w:val="24"/>
            <w:u w:color="111111"/>
            <w:shd w:val="clear" w:color="auto" w:fill="FFFF00"/>
          </w:rPr>
          <w:delText>Stock share</w:delText>
        </w:r>
      </w:del>
    </w:p>
    <w:p w14:paraId="127BBD22" w14:textId="77777777" w:rsidR="00821AC4" w:rsidRDefault="00000000">
      <w:pPr>
        <w:pStyle w:val="ListParagraph"/>
        <w:numPr>
          <w:ilvl w:val="3"/>
          <w:numId w:val="5"/>
        </w:numPr>
        <w:spacing w:after="0"/>
        <w:rPr>
          <w:rFonts w:ascii="Arial" w:hAnsi="Arial"/>
          <w:color w:val="111111"/>
          <w:sz w:val="24"/>
          <w:szCs w:val="24"/>
        </w:rPr>
      </w:pPr>
      <w:del w:id="45" w:author="Nicholas Watkins" w:date="2024-02-08T17:20:00Z">
        <w:r>
          <w:rPr>
            <w:rFonts w:ascii="Arial" w:hAnsi="Arial"/>
            <w:color w:val="111111"/>
            <w:sz w:val="24"/>
            <w:szCs w:val="24"/>
            <w:u w:color="111111"/>
            <w:shd w:val="clear" w:color="auto" w:fill="FFFF00"/>
          </w:rPr>
          <w:delText>Electricity demand</w:delText>
        </w:r>
      </w:del>
    </w:p>
    <w:p w14:paraId="301389CF" w14:textId="77777777" w:rsidR="00821AC4" w:rsidRDefault="00000000">
      <w:pPr>
        <w:pStyle w:val="ListParagraph"/>
        <w:numPr>
          <w:ilvl w:val="3"/>
          <w:numId w:val="5"/>
        </w:numPr>
        <w:spacing w:after="0"/>
        <w:rPr>
          <w:rFonts w:ascii="Arial" w:hAnsi="Arial"/>
          <w:color w:val="111111"/>
          <w:sz w:val="24"/>
          <w:szCs w:val="24"/>
        </w:rPr>
      </w:pPr>
      <w:del w:id="46" w:author="Nicholas Watkins" w:date="2024-02-08T17:20:00Z">
        <w:r>
          <w:rPr>
            <w:rFonts w:ascii="Arial" w:hAnsi="Arial"/>
            <w:color w:val="111111"/>
            <w:sz w:val="24"/>
            <w:szCs w:val="24"/>
            <w:u w:color="111111"/>
            <w:shd w:val="clear" w:color="auto" w:fill="FFFF00"/>
          </w:rPr>
          <w:delText>Oil displacemen</w:delText>
        </w:r>
        <w:r>
          <w:rPr>
            <w:rFonts w:ascii="Arial" w:hAnsi="Arial"/>
            <w:color w:val="111111"/>
            <w:sz w:val="24"/>
            <w:szCs w:val="24"/>
            <w:u w:color="111111"/>
          </w:rPr>
          <w:delText>t</w:delText>
        </w:r>
      </w:del>
    </w:p>
    <w:p w14:paraId="789A9679" w14:textId="77777777" w:rsidR="00821AC4" w:rsidRDefault="00000000">
      <w:pPr>
        <w:pStyle w:val="ListParagraph"/>
        <w:numPr>
          <w:ilvl w:val="1"/>
          <w:numId w:val="5"/>
        </w:numPr>
        <w:spacing w:after="0"/>
        <w:rPr>
          <w:rFonts w:ascii="Arial" w:hAnsi="Arial"/>
          <w:color w:val="111111"/>
          <w:sz w:val="24"/>
          <w:szCs w:val="24"/>
        </w:rPr>
      </w:pPr>
      <w:del w:id="47" w:author="Nicholas Watkins" w:date="2024-02-08T17:20:00Z">
        <w:r>
          <w:rPr>
            <w:rFonts w:ascii="Arial" w:hAnsi="Arial"/>
            <w:color w:val="111111"/>
            <w:sz w:val="24"/>
            <w:szCs w:val="24"/>
            <w:u w:color="111111"/>
            <w:shd w:val="clear" w:color="auto" w:fill="FFFF00"/>
          </w:rPr>
          <w:delText>US:  EVs among all cars in the US</w:delText>
        </w:r>
      </w:del>
    </w:p>
    <w:p w14:paraId="5D8B9CB6" w14:textId="77777777" w:rsidR="00821AC4" w:rsidRDefault="00000000">
      <w:pPr>
        <w:pStyle w:val="ListParagraph"/>
        <w:numPr>
          <w:ilvl w:val="0"/>
          <w:numId w:val="5"/>
        </w:numPr>
        <w:spacing w:after="0"/>
        <w:rPr>
          <w:rFonts w:ascii="Arial" w:hAnsi="Arial"/>
          <w:color w:val="111111"/>
          <w:sz w:val="24"/>
          <w:szCs w:val="24"/>
        </w:rPr>
      </w:pPr>
      <w:del w:id="48" w:author="Nicholas Watkins" w:date="2024-02-08T17:20:00Z">
        <w:r>
          <w:rPr>
            <w:rFonts w:ascii="Arial" w:hAnsi="Arial"/>
            <w:i/>
            <w:iCs/>
            <w:color w:val="111111"/>
            <w:sz w:val="24"/>
            <w:szCs w:val="24"/>
            <w:u w:color="111111"/>
          </w:rPr>
          <w:lastRenderedPageBreak/>
          <w:delText>Sources</w:delText>
        </w:r>
        <w:r>
          <w:rPr>
            <w:rFonts w:ascii="Arial" w:hAnsi="Arial"/>
            <w:color w:val="111111"/>
            <w:sz w:val="24"/>
            <w:szCs w:val="24"/>
            <w:u w:color="111111"/>
          </w:rPr>
          <w:delText>:</w:delText>
        </w:r>
      </w:del>
    </w:p>
    <w:p w14:paraId="5007DC97" w14:textId="77777777" w:rsidR="00821AC4" w:rsidRDefault="00000000">
      <w:pPr>
        <w:pStyle w:val="ListParagraph"/>
        <w:numPr>
          <w:ilvl w:val="1"/>
          <w:numId w:val="5"/>
        </w:numPr>
        <w:spacing w:after="0"/>
        <w:rPr>
          <w:rFonts w:ascii="Arial" w:eastAsia="Arial" w:hAnsi="Arial" w:cs="Arial"/>
          <w:color w:val="111111"/>
          <w:sz w:val="24"/>
          <w:szCs w:val="24"/>
        </w:rPr>
      </w:pPr>
      <w:del w:id="49" w:author="Nicholas Watkins" w:date="2024-02-08T17:20:00Z">
        <w:r>
          <w:rPr>
            <w:rStyle w:val="Hyperlink0"/>
          </w:rPr>
          <w:fldChar w:fldCharType="begin"/>
        </w:r>
        <w:r>
          <w:rPr>
            <w:rStyle w:val="Hyperlink0"/>
            <w:rFonts w:ascii="Arial" w:eastAsia="Arial" w:hAnsi="Arial" w:cs="Arial"/>
            <w:sz w:val="24"/>
            <w:szCs w:val="24"/>
          </w:rPr>
          <w:delInstrText xml:space="preserve"> HYPERLINK "https://www.iea.org/data-and-statistics/data-tools/global-ev-data-explorer"</w:delInstrText>
        </w:r>
        <w:r>
          <w:rPr>
            <w:rStyle w:val="Hyperlink0"/>
          </w:rPr>
        </w:r>
        <w:r>
          <w:rPr>
            <w:rStyle w:val="Hyperlink0"/>
          </w:rPr>
          <w:fldChar w:fldCharType="separate"/>
        </w:r>
        <w:r>
          <w:rPr>
            <w:rStyle w:val="Hyperlink0"/>
            <w:rFonts w:ascii="Arial" w:hAnsi="Arial"/>
            <w:sz w:val="24"/>
            <w:szCs w:val="24"/>
          </w:rPr>
          <w:delText>https://www.iea.org/data-and-statistics/data-tools/global-ev-data-explorer</w:delText>
        </w:r>
        <w:r>
          <w:rPr>
            <w:rFonts w:ascii="Arial" w:eastAsia="Arial" w:hAnsi="Arial" w:cs="Arial"/>
            <w:color w:val="111111"/>
            <w:sz w:val="24"/>
            <w:szCs w:val="24"/>
          </w:rPr>
          <w:fldChar w:fldCharType="end"/>
        </w:r>
      </w:del>
    </w:p>
    <w:p w14:paraId="58A66AF7" w14:textId="77777777" w:rsidR="00821AC4" w:rsidRDefault="00000000">
      <w:pPr>
        <w:pStyle w:val="ListParagraph"/>
        <w:numPr>
          <w:ilvl w:val="1"/>
          <w:numId w:val="5"/>
        </w:numPr>
        <w:spacing w:after="0"/>
        <w:rPr>
          <w:rFonts w:ascii="Arial" w:hAnsi="Arial"/>
          <w:color w:val="111111"/>
          <w:sz w:val="24"/>
          <w:szCs w:val="24"/>
        </w:rPr>
      </w:pPr>
      <w:del w:id="50" w:author="Nicholas Watkins" w:date="2024-02-08T17:20:00Z">
        <w:r>
          <w:rPr>
            <w:rFonts w:ascii="Arial" w:hAnsi="Arial"/>
            <w:color w:val="111111"/>
            <w:sz w:val="24"/>
            <w:szCs w:val="24"/>
            <w:u w:color="111111"/>
          </w:rPr>
          <w:delText xml:space="preserve">US Census (Vehicles per household):  </w:delText>
        </w:r>
        <w:r>
          <w:rPr>
            <w:rStyle w:val="Hyperlink0"/>
          </w:rPr>
          <w:fldChar w:fldCharType="begin"/>
        </w:r>
        <w:r>
          <w:rPr>
            <w:rStyle w:val="Hyperlink0"/>
            <w:rFonts w:ascii="Arial" w:eastAsia="Arial" w:hAnsi="Arial" w:cs="Arial"/>
            <w:sz w:val="24"/>
            <w:szCs w:val="24"/>
          </w:rPr>
          <w:delInstrText xml:space="preserve"> HYPERLINK "https://www.census.gov/acs/www/about/why-we-ask-each-question/vehicles/"</w:delInstrText>
        </w:r>
        <w:r>
          <w:rPr>
            <w:rStyle w:val="Hyperlink0"/>
          </w:rPr>
        </w:r>
        <w:r>
          <w:rPr>
            <w:rStyle w:val="Hyperlink0"/>
          </w:rPr>
          <w:fldChar w:fldCharType="separate"/>
        </w:r>
        <w:r>
          <w:rPr>
            <w:rStyle w:val="Hyperlink0"/>
            <w:rFonts w:ascii="Arial" w:hAnsi="Arial"/>
            <w:sz w:val="24"/>
            <w:szCs w:val="24"/>
          </w:rPr>
          <w:delText>https://www.census.gov/acs/www/about/why-we-ask-each-question/vehicles/</w:delText>
        </w:r>
        <w:r>
          <w:rPr>
            <w:rFonts w:ascii="Arial" w:eastAsia="Arial" w:hAnsi="Arial" w:cs="Arial"/>
            <w:color w:val="111111"/>
            <w:sz w:val="24"/>
            <w:szCs w:val="24"/>
          </w:rPr>
          <w:fldChar w:fldCharType="end"/>
        </w:r>
      </w:del>
    </w:p>
    <w:p w14:paraId="036264F8" w14:textId="77777777" w:rsidR="00821AC4" w:rsidRDefault="00000000">
      <w:pPr>
        <w:pStyle w:val="ListParagraph"/>
        <w:numPr>
          <w:ilvl w:val="1"/>
          <w:numId w:val="5"/>
        </w:numPr>
        <w:spacing w:after="0"/>
        <w:rPr>
          <w:rFonts w:ascii="Arial" w:hAnsi="Arial"/>
          <w:color w:val="111111"/>
          <w:sz w:val="24"/>
          <w:szCs w:val="24"/>
        </w:rPr>
      </w:pPr>
      <w:del w:id="51" w:author="Nicholas Watkins" w:date="2024-02-08T17:20:00Z">
        <w:r>
          <w:rPr>
            <w:rFonts w:ascii="Arial" w:hAnsi="Arial"/>
            <w:color w:val="111111"/>
            <w:sz w:val="24"/>
            <w:szCs w:val="24"/>
            <w:u w:color="111111"/>
          </w:rPr>
          <w:delText xml:space="preserve">US Highway Statistics (Fatalities, mileage, etc...):  </w:delText>
        </w:r>
        <w:r>
          <w:rPr>
            <w:rStyle w:val="Hyperlink0"/>
          </w:rPr>
          <w:fldChar w:fldCharType="begin"/>
        </w:r>
        <w:r>
          <w:rPr>
            <w:rStyle w:val="Hyperlink0"/>
            <w:rFonts w:ascii="Arial" w:eastAsia="Arial" w:hAnsi="Arial" w:cs="Arial"/>
            <w:sz w:val="24"/>
            <w:szCs w:val="24"/>
          </w:rPr>
          <w:delInstrText xml:space="preserve"> HYPERLINK "https://www.google.com/publicdata/explore?ds=gb66jodhlsaab_"</w:delInstrText>
        </w:r>
        <w:r>
          <w:rPr>
            <w:rStyle w:val="Hyperlink0"/>
          </w:rPr>
        </w:r>
        <w:r>
          <w:rPr>
            <w:rStyle w:val="Hyperlink0"/>
          </w:rPr>
          <w:fldChar w:fldCharType="separate"/>
        </w:r>
        <w:r>
          <w:rPr>
            <w:rStyle w:val="Hyperlink0"/>
            <w:rFonts w:ascii="Arial" w:hAnsi="Arial"/>
            <w:sz w:val="24"/>
            <w:szCs w:val="24"/>
          </w:rPr>
          <w:delText>https://www.google.com/publicdata/explore?ds=gb66jodhlsaab_</w:delText>
        </w:r>
        <w:r>
          <w:rPr>
            <w:rFonts w:ascii="Arial" w:eastAsia="Arial" w:hAnsi="Arial" w:cs="Arial"/>
            <w:color w:val="111111"/>
            <w:sz w:val="24"/>
            <w:szCs w:val="24"/>
          </w:rPr>
          <w:fldChar w:fldCharType="end"/>
        </w:r>
      </w:del>
    </w:p>
    <w:p w14:paraId="70C82C66" w14:textId="77777777" w:rsidR="00821AC4" w:rsidRDefault="00821AC4">
      <w:pPr>
        <w:pStyle w:val="Body"/>
        <w:spacing w:after="0"/>
        <w:ind w:firstLine="720"/>
        <w:rPr>
          <w:del w:id="52" w:author="Nicholas Watkins" w:date="2024-02-08T17:20:00Z"/>
          <w:rFonts w:ascii="Arial" w:eastAsia="Arial" w:hAnsi="Arial" w:cs="Arial"/>
          <w:sz w:val="24"/>
          <w:szCs w:val="24"/>
        </w:rPr>
      </w:pPr>
    </w:p>
    <w:p w14:paraId="4A5C28A2" w14:textId="77777777" w:rsidR="00821AC4" w:rsidRDefault="00000000">
      <w:pPr>
        <w:pStyle w:val="Body"/>
        <w:spacing w:after="0"/>
        <w:rPr>
          <w:del w:id="53" w:author="Nicholas Watkins" w:date="2024-02-08T17:20:00Z"/>
          <w:rFonts w:ascii="Arial" w:eastAsia="Arial" w:hAnsi="Arial" w:cs="Arial"/>
          <w:b/>
          <w:bCs/>
          <w:i/>
          <w:iCs/>
          <w:sz w:val="24"/>
          <w:szCs w:val="24"/>
        </w:rPr>
      </w:pPr>
      <w:del w:id="54" w:author="Nicholas Watkins" w:date="2024-02-08T17:20:00Z">
        <w:r>
          <w:rPr>
            <w:rFonts w:ascii="Arial" w:hAnsi="Arial"/>
            <w:b/>
            <w:bCs/>
            <w:i/>
            <w:iCs/>
            <w:sz w:val="24"/>
            <w:szCs w:val="24"/>
          </w:rPr>
          <w:delText xml:space="preserve">  </w:delText>
        </w:r>
      </w:del>
    </w:p>
    <w:p w14:paraId="4C8FB820" w14:textId="77777777" w:rsidR="00821AC4" w:rsidRDefault="00000000">
      <w:pPr>
        <w:pStyle w:val="Body"/>
      </w:pPr>
      <w:r>
        <w:rPr>
          <w:rFonts w:ascii="Arial Unicode MS" w:hAnsi="Arial Unicode MS"/>
          <w:sz w:val="24"/>
          <w:szCs w:val="24"/>
        </w:rPr>
        <w:br w:type="page"/>
      </w:r>
    </w:p>
    <w:p w14:paraId="40978555" w14:textId="77777777" w:rsidR="00821AC4" w:rsidRDefault="00000000">
      <w:pPr>
        <w:pStyle w:val="Body"/>
        <w:spacing w:after="0"/>
        <w:rPr>
          <w:rFonts w:ascii="Arial" w:eastAsia="Arial" w:hAnsi="Arial" w:cs="Arial"/>
          <w:b/>
          <w:bCs/>
          <w:i/>
          <w:iCs/>
          <w:sz w:val="24"/>
          <w:szCs w:val="24"/>
        </w:rPr>
      </w:pPr>
      <w:r>
        <w:rPr>
          <w:rFonts w:ascii="Arial" w:hAnsi="Arial"/>
          <w:b/>
          <w:bCs/>
          <w:i/>
          <w:iCs/>
          <w:sz w:val="24"/>
          <w:szCs w:val="24"/>
        </w:rPr>
        <w:lastRenderedPageBreak/>
        <w:t>EV Attributes</w:t>
      </w:r>
      <w:ins w:id="55" w:author="Nicholas Watkins" w:date="2024-02-08T17:33:00Z">
        <w:r>
          <w:rPr>
            <w:rFonts w:ascii="Arial" w:hAnsi="Arial"/>
            <w:b/>
            <w:bCs/>
            <w:i/>
            <w:iCs/>
            <w:sz w:val="24"/>
            <w:szCs w:val="24"/>
          </w:rPr>
          <w:t xml:space="preserve"> (Including t</w:t>
        </w:r>
      </w:ins>
      <w:del w:id="56" w:author="Nicholas Watkins" w:date="2024-02-08T17:33:00Z">
        <w:r>
          <w:rPr>
            <w:rFonts w:ascii="Arial" w:hAnsi="Arial"/>
            <w:b/>
            <w:bCs/>
            <w:i/>
            <w:iCs/>
            <w:sz w:val="24"/>
            <w:szCs w:val="24"/>
          </w:rPr>
          <w:delText xml:space="preserve"> and T</w:delText>
        </w:r>
      </w:del>
      <w:r>
        <w:rPr>
          <w:rFonts w:ascii="Arial" w:hAnsi="Arial"/>
          <w:b/>
          <w:bCs/>
          <w:i/>
          <w:iCs/>
          <w:sz w:val="24"/>
          <w:szCs w:val="24"/>
        </w:rPr>
        <w:t>echnology</w:t>
      </w:r>
      <w:ins w:id="57" w:author="Nicholas Watkins" w:date="2024-02-08T17:34:00Z">
        <w:r>
          <w:rPr>
            <w:rFonts w:ascii="Arial" w:hAnsi="Arial"/>
            <w:b/>
            <w:bCs/>
            <w:i/>
            <w:iCs/>
            <w:sz w:val="24"/>
            <w:szCs w:val="24"/>
          </w:rPr>
          <w:t>)</w:t>
        </w:r>
      </w:ins>
      <w:r>
        <w:rPr>
          <w:rFonts w:ascii="Arial" w:hAnsi="Arial"/>
          <w:b/>
          <w:bCs/>
          <w:i/>
          <w:iCs/>
          <w:sz w:val="24"/>
          <w:szCs w:val="24"/>
        </w:rPr>
        <w:t xml:space="preserve">: </w:t>
      </w:r>
    </w:p>
    <w:p w14:paraId="0FE2E254" w14:textId="77777777" w:rsidR="00821AC4" w:rsidRDefault="00000000">
      <w:pPr>
        <w:pStyle w:val="ListParagraph"/>
        <w:numPr>
          <w:ilvl w:val="0"/>
          <w:numId w:val="7"/>
        </w:numPr>
        <w:spacing w:after="0"/>
        <w:rPr>
          <w:rFonts w:ascii="Arial" w:hAnsi="Arial"/>
          <w:sz w:val="24"/>
          <w:szCs w:val="24"/>
        </w:rPr>
      </w:pPr>
      <w:ins w:id="58" w:author="Nicholas Watkins" w:date="2024-02-08T17:33:00Z">
        <w:r>
          <w:rPr>
            <w:rFonts w:ascii="Arial" w:hAnsi="Arial"/>
            <w:i/>
            <w:iCs/>
            <w:sz w:val="24"/>
            <w:szCs w:val="24"/>
          </w:rPr>
          <w:t>Explorations:</w:t>
        </w:r>
      </w:ins>
    </w:p>
    <w:p w14:paraId="0E1158D5" w14:textId="77777777" w:rsidR="00821AC4" w:rsidRDefault="00000000">
      <w:pPr>
        <w:pStyle w:val="ListParagraph"/>
        <w:numPr>
          <w:ilvl w:val="1"/>
          <w:numId w:val="7"/>
        </w:numPr>
        <w:spacing w:after="0"/>
        <w:rPr>
          <w:rFonts w:ascii="Arial" w:hAnsi="Arial"/>
          <w:sz w:val="24"/>
          <w:szCs w:val="24"/>
        </w:rPr>
      </w:pPr>
      <w:ins w:id="59" w:author="Nicholas Watkins" w:date="2024-02-08T17:33:00Z">
        <w:r>
          <w:rPr>
            <w:rFonts w:ascii="Arial" w:hAnsi="Arial"/>
            <w:sz w:val="24"/>
            <w:szCs w:val="24"/>
          </w:rPr>
          <w:t xml:space="preserve">Relationships between </w:t>
        </w:r>
      </w:ins>
    </w:p>
    <w:p w14:paraId="4A898C37" w14:textId="77777777" w:rsidR="00821AC4" w:rsidRDefault="00000000">
      <w:pPr>
        <w:pStyle w:val="ListParagraph"/>
        <w:numPr>
          <w:ilvl w:val="1"/>
          <w:numId w:val="7"/>
        </w:numPr>
        <w:spacing w:after="0"/>
        <w:rPr>
          <w:rFonts w:ascii="Arial" w:hAnsi="Arial"/>
          <w:sz w:val="24"/>
          <w:szCs w:val="24"/>
        </w:rPr>
      </w:pPr>
      <w:ins w:id="60" w:author="Nicholas Watkins" w:date="2024-02-08T17:33:00Z">
        <w:r>
          <w:rPr>
            <w:rFonts w:ascii="Arial" w:hAnsi="Arial"/>
            <w:sz w:val="24"/>
            <w:szCs w:val="24"/>
          </w:rPr>
          <w:t>Differences among manufacturers</w:t>
        </w:r>
      </w:ins>
    </w:p>
    <w:p w14:paraId="19D4F399" w14:textId="77777777" w:rsidR="00821AC4" w:rsidRDefault="00000000">
      <w:pPr>
        <w:pStyle w:val="ListParagraph"/>
        <w:numPr>
          <w:ilvl w:val="1"/>
          <w:numId w:val="7"/>
        </w:numPr>
        <w:spacing w:after="0"/>
        <w:rPr>
          <w:rFonts w:ascii="Arial" w:hAnsi="Arial"/>
          <w:sz w:val="24"/>
          <w:szCs w:val="24"/>
        </w:rPr>
      </w:pPr>
      <w:ins w:id="61" w:author="Nicholas Watkins" w:date="2024-02-08T17:33:00Z">
        <w:r>
          <w:rPr>
            <w:rFonts w:ascii="Arial" w:hAnsi="Arial"/>
            <w:sz w:val="24"/>
            <w:szCs w:val="24"/>
          </w:rPr>
          <w:t xml:space="preserve">EV CO2 emission trends over time/time series </w:t>
        </w:r>
        <w:proofErr w:type="gramStart"/>
        <w:r>
          <w:rPr>
            <w:rFonts w:ascii="Arial" w:hAnsi="Arial"/>
            <w:sz w:val="24"/>
            <w:szCs w:val="24"/>
          </w:rPr>
          <w:t>forecast</w:t>
        </w:r>
      </w:ins>
      <w:proofErr w:type="gramEnd"/>
    </w:p>
    <w:p w14:paraId="1991F15A" w14:textId="77777777" w:rsidR="00821AC4" w:rsidRDefault="00000000">
      <w:pPr>
        <w:pStyle w:val="ListParagraph"/>
        <w:numPr>
          <w:ilvl w:val="0"/>
          <w:numId w:val="7"/>
        </w:numPr>
        <w:spacing w:after="0"/>
        <w:rPr>
          <w:rFonts w:ascii="Arial" w:hAnsi="Arial"/>
          <w:sz w:val="24"/>
          <w:szCs w:val="24"/>
        </w:rPr>
      </w:pPr>
      <w:ins w:id="62" w:author="Nicholas Watkins" w:date="2024-02-08T17:33:00Z">
        <w:r>
          <w:rPr>
            <w:rFonts w:ascii="Arial" w:hAnsi="Arial"/>
            <w:i/>
            <w:iCs/>
            <w:sz w:val="24"/>
            <w:szCs w:val="24"/>
          </w:rPr>
          <w:t>Possible variables:</w:t>
        </w:r>
      </w:ins>
    </w:p>
    <w:p w14:paraId="0EE4C917" w14:textId="77777777" w:rsidR="00821AC4" w:rsidRDefault="00000000">
      <w:pPr>
        <w:pStyle w:val="ListParagraph"/>
        <w:numPr>
          <w:ilvl w:val="1"/>
          <w:numId w:val="7"/>
        </w:numPr>
        <w:spacing w:after="0"/>
        <w:rPr>
          <w:rFonts w:ascii="Arial" w:hAnsi="Arial"/>
          <w:sz w:val="24"/>
          <w:szCs w:val="24"/>
        </w:rPr>
      </w:pPr>
      <w:r>
        <w:rPr>
          <w:rFonts w:ascii="Arial" w:hAnsi="Arial"/>
          <w:i/>
          <w:iCs/>
          <w:sz w:val="24"/>
          <w:szCs w:val="24"/>
        </w:rPr>
        <w:t xml:space="preserve">Independent variables:   </w:t>
      </w:r>
      <w:r>
        <w:rPr>
          <w:rFonts w:ascii="Arial" w:hAnsi="Arial"/>
          <w:sz w:val="24"/>
          <w:szCs w:val="24"/>
        </w:rPr>
        <w:t>Model, manufacturer, EV type (BEVs, HEVs, PHEVs, FCEVS) horsepower, weight, footprint/vehicle size, battery or engine, seating capacity</w:t>
      </w:r>
    </w:p>
    <w:p w14:paraId="7A031E17" w14:textId="77777777" w:rsidR="00821AC4" w:rsidRDefault="00000000">
      <w:pPr>
        <w:pStyle w:val="ListParagraph"/>
        <w:numPr>
          <w:ilvl w:val="1"/>
          <w:numId w:val="7"/>
        </w:numPr>
        <w:spacing w:after="0"/>
        <w:rPr>
          <w:rFonts w:ascii="Arial" w:hAnsi="Arial"/>
          <w:sz w:val="24"/>
          <w:szCs w:val="24"/>
        </w:rPr>
      </w:pPr>
      <w:r>
        <w:rPr>
          <w:rFonts w:ascii="Arial" w:hAnsi="Arial"/>
          <w:i/>
          <w:iCs/>
          <w:sz w:val="24"/>
          <w:szCs w:val="24"/>
        </w:rPr>
        <w:t>Dependent variables:</w:t>
      </w:r>
      <w:r>
        <w:rPr>
          <w:rFonts w:ascii="Arial" w:hAnsi="Arial"/>
          <w:sz w:val="24"/>
          <w:szCs w:val="24"/>
        </w:rPr>
        <w:t xml:space="preserve">  Fuel economy, CO2, Charging rate and </w:t>
      </w:r>
      <w:proofErr w:type="gramStart"/>
      <w:r>
        <w:rPr>
          <w:rFonts w:ascii="Arial" w:hAnsi="Arial"/>
          <w:sz w:val="24"/>
          <w:szCs w:val="24"/>
        </w:rPr>
        <w:t>speed</w:t>
      </w:r>
      <w:proofErr w:type="gramEnd"/>
    </w:p>
    <w:p w14:paraId="64A65509" w14:textId="77777777" w:rsidR="00821AC4" w:rsidRDefault="00000000">
      <w:pPr>
        <w:pStyle w:val="ListParagraph"/>
        <w:numPr>
          <w:ilvl w:val="0"/>
          <w:numId w:val="7"/>
        </w:numPr>
        <w:spacing w:after="0"/>
        <w:rPr>
          <w:rFonts w:ascii="Arial" w:hAnsi="Arial"/>
          <w:sz w:val="24"/>
          <w:szCs w:val="24"/>
        </w:rPr>
      </w:pPr>
      <w:r>
        <w:rPr>
          <w:rFonts w:ascii="Arial" w:hAnsi="Arial"/>
          <w:i/>
          <w:iCs/>
          <w:sz w:val="24"/>
          <w:szCs w:val="24"/>
        </w:rPr>
        <w:t>Sources</w:t>
      </w:r>
      <w:r>
        <w:rPr>
          <w:rFonts w:ascii="Arial" w:hAnsi="Arial"/>
          <w:sz w:val="24"/>
          <w:szCs w:val="24"/>
        </w:rPr>
        <w:t>:</w:t>
      </w:r>
    </w:p>
    <w:p w14:paraId="5C191DB3" w14:textId="77777777" w:rsidR="00821AC4" w:rsidRDefault="00000000">
      <w:pPr>
        <w:pStyle w:val="ListParagraph"/>
        <w:numPr>
          <w:ilvl w:val="1"/>
          <w:numId w:val="8"/>
        </w:numPr>
        <w:spacing w:after="0"/>
        <w:rPr>
          <w:rFonts w:ascii="Arial" w:eastAsia="Arial" w:hAnsi="Arial" w:cs="Arial"/>
          <w:sz w:val="24"/>
          <w:szCs w:val="24"/>
        </w:rPr>
      </w:pPr>
      <w:hyperlink r:id="rId7" w:history="1">
        <w:r>
          <w:rPr>
            <w:rStyle w:val="Hyperlink0"/>
            <w:rFonts w:ascii="Arial" w:hAnsi="Arial"/>
            <w:sz w:val="24"/>
            <w:szCs w:val="24"/>
          </w:rPr>
          <w:t>https://www.epa.gov/automotive-trends/explore-automotive-trends-data</w:t>
        </w:r>
      </w:hyperlink>
    </w:p>
    <w:p w14:paraId="4A95374A" w14:textId="77777777" w:rsidR="00821AC4" w:rsidRDefault="00000000">
      <w:pPr>
        <w:pStyle w:val="ListParagraph"/>
        <w:numPr>
          <w:ilvl w:val="2"/>
          <w:numId w:val="8"/>
        </w:numPr>
        <w:spacing w:after="0"/>
        <w:rPr>
          <w:rFonts w:ascii="Arial" w:hAnsi="Arial"/>
          <w:sz w:val="24"/>
          <w:szCs w:val="24"/>
        </w:rPr>
      </w:pPr>
      <w:ins w:id="63" w:author="Nicholas Watkins" w:date="2024-02-08T17:30:00Z">
        <w:r>
          <w:rPr>
            <w:rFonts w:ascii="Arial" w:hAnsi="Arial"/>
            <w:sz w:val="24"/>
            <w:szCs w:val="24"/>
          </w:rPr>
          <w:t>About the data:</w:t>
        </w:r>
      </w:ins>
    </w:p>
    <w:p w14:paraId="5976F4DD" w14:textId="77777777" w:rsidR="00821AC4" w:rsidRDefault="00000000">
      <w:pPr>
        <w:pStyle w:val="ListParagraph"/>
        <w:numPr>
          <w:ilvl w:val="3"/>
          <w:numId w:val="8"/>
        </w:numPr>
        <w:spacing w:after="0"/>
        <w:rPr>
          <w:rFonts w:ascii="Arial" w:hAnsi="Arial"/>
          <w:sz w:val="24"/>
          <w:szCs w:val="24"/>
        </w:rPr>
      </w:pPr>
      <w:ins w:id="64" w:author="Nicholas Watkins" w:date="2024-02-08T17:30:00Z">
        <w:r>
          <w:rPr>
            <w:rFonts w:ascii="Arial" w:hAnsi="Arial"/>
            <w:sz w:val="24"/>
            <w:szCs w:val="24"/>
          </w:rPr>
          <w:t>“The Trends database includes all new light-duty vehicles in the United States.”</w:t>
        </w:r>
      </w:ins>
    </w:p>
    <w:p w14:paraId="439C9A1A" w14:textId="77777777" w:rsidR="00821AC4" w:rsidRDefault="00000000">
      <w:pPr>
        <w:pStyle w:val="ListParagraph"/>
        <w:numPr>
          <w:ilvl w:val="3"/>
          <w:numId w:val="8"/>
        </w:numPr>
        <w:spacing w:after="0"/>
        <w:rPr>
          <w:rFonts w:ascii="Arial" w:hAnsi="Arial"/>
          <w:sz w:val="24"/>
          <w:szCs w:val="24"/>
        </w:rPr>
      </w:pPr>
      <w:ins w:id="65" w:author="Nicholas Watkins" w:date="2024-02-08T17:30:00Z">
        <w:r>
          <w:rPr>
            <w:rFonts w:ascii="Arial" w:hAnsi="Arial"/>
            <w:sz w:val="24"/>
            <w:szCs w:val="24"/>
          </w:rPr>
          <w:t>“The Trends database has been maintained by EPA since 1975 and is updated annually to include the most up to date data available for all model years.”</w:t>
        </w:r>
      </w:ins>
    </w:p>
    <w:p w14:paraId="69D0ACC9" w14:textId="77777777" w:rsidR="00821AC4" w:rsidRDefault="00000000">
      <w:pPr>
        <w:pStyle w:val="ListParagraph"/>
        <w:numPr>
          <w:ilvl w:val="3"/>
          <w:numId w:val="8"/>
        </w:numPr>
        <w:spacing w:after="0"/>
        <w:rPr>
          <w:rFonts w:ascii="Arial" w:hAnsi="Arial"/>
          <w:sz w:val="24"/>
          <w:szCs w:val="24"/>
        </w:rPr>
      </w:pPr>
      <w:ins w:id="66" w:author="Nicholas Watkins" w:date="2024-02-08T17:30:00Z">
        <w:r>
          <w:rPr>
            <w:rFonts w:ascii="Arial" w:hAnsi="Arial"/>
            <w:sz w:val="24"/>
            <w:szCs w:val="24"/>
          </w:rPr>
          <w:t xml:space="preserve">“All data are based on production volumes delivered for sale in the U.S. by model </w:t>
        </w:r>
        <w:proofErr w:type="gramStart"/>
        <w:r>
          <w:rPr>
            <w:rFonts w:ascii="Arial" w:hAnsi="Arial"/>
            <w:sz w:val="24"/>
            <w:szCs w:val="24"/>
          </w:rPr>
          <w:t>year, and</w:t>
        </w:r>
        <w:proofErr w:type="gramEnd"/>
        <w:r>
          <w:rPr>
            <w:rFonts w:ascii="Arial" w:hAnsi="Arial"/>
            <w:sz w:val="24"/>
            <w:szCs w:val="24"/>
          </w:rPr>
          <w:t xml:space="preserve"> may vary from publicized data based on calendar year sales.”</w:t>
        </w:r>
      </w:ins>
    </w:p>
    <w:p w14:paraId="058196F4" w14:textId="77777777" w:rsidR="00821AC4" w:rsidRDefault="00000000">
      <w:pPr>
        <w:pStyle w:val="ListParagraph"/>
        <w:numPr>
          <w:ilvl w:val="2"/>
          <w:numId w:val="8"/>
        </w:numPr>
        <w:spacing w:after="0"/>
        <w:rPr>
          <w:rFonts w:ascii="Arial" w:hAnsi="Arial"/>
          <w:sz w:val="24"/>
          <w:szCs w:val="24"/>
        </w:rPr>
      </w:pPr>
      <w:ins w:id="67" w:author="Nicholas Watkins" w:date="2024-02-08T17:30:00Z">
        <w:r>
          <w:rPr>
            <w:rFonts w:ascii="Arial" w:hAnsi="Arial"/>
            <w:sz w:val="24"/>
            <w:szCs w:val="24"/>
          </w:rPr>
          <w:t xml:space="preserve">Licensure and Credits:  </w:t>
        </w:r>
      </w:ins>
    </w:p>
    <w:p w14:paraId="5788D2C0" w14:textId="77777777" w:rsidR="00821AC4" w:rsidRDefault="00000000">
      <w:pPr>
        <w:pStyle w:val="ListParagraph"/>
        <w:numPr>
          <w:ilvl w:val="3"/>
          <w:numId w:val="8"/>
        </w:numPr>
        <w:spacing w:after="0"/>
        <w:rPr>
          <w:rFonts w:ascii="Arial" w:hAnsi="Arial"/>
          <w:sz w:val="24"/>
          <w:szCs w:val="24"/>
        </w:rPr>
      </w:pPr>
      <w:ins w:id="68" w:author="Nicholas Watkins" w:date="2024-02-08T17:30:00Z">
        <w:r>
          <w:rPr>
            <w:rFonts w:ascii="Arial" w:hAnsi="Arial"/>
            <w:sz w:val="24"/>
            <w:szCs w:val="24"/>
          </w:rPr>
          <w:t>Open access</w:t>
        </w:r>
      </w:ins>
    </w:p>
    <w:p w14:paraId="3709EDDC" w14:textId="77777777" w:rsidR="00821AC4" w:rsidRDefault="00000000">
      <w:pPr>
        <w:pStyle w:val="ListParagraph"/>
        <w:numPr>
          <w:ilvl w:val="3"/>
          <w:numId w:val="8"/>
        </w:numPr>
        <w:spacing w:after="0"/>
        <w:rPr>
          <w:rFonts w:ascii="Arial" w:hAnsi="Arial"/>
          <w:sz w:val="24"/>
          <w:szCs w:val="24"/>
        </w:rPr>
      </w:pPr>
      <w:ins w:id="69" w:author="Nicholas Watkins" w:date="2024-02-08T17:30:00Z">
        <w:r>
          <w:rPr>
            <w:rFonts w:ascii="Arial" w:hAnsi="Arial"/>
            <w:sz w:val="24"/>
            <w:szCs w:val="24"/>
          </w:rPr>
          <w:t>“Suggested data citation: US Environmental Protection Agency. </w:t>
        </w:r>
        <w:r>
          <w:rPr>
            <w:rFonts w:ascii="Arial" w:hAnsi="Arial"/>
            <w:i/>
            <w:iCs/>
            <w:sz w:val="24"/>
            <w:szCs w:val="24"/>
          </w:rPr>
          <w:t>2023 EPA Automotive Trends Report</w:t>
        </w:r>
        <w:r>
          <w:rPr>
            <w:rFonts w:ascii="Arial" w:hAnsi="Arial"/>
            <w:sz w:val="24"/>
            <w:szCs w:val="24"/>
          </w:rPr>
          <w:t>. Data available at www.epa.gov/automotive-trends/explore-automotive-trends-data. Accessed </w:t>
        </w:r>
        <w:r>
          <w:rPr>
            <w:rFonts w:ascii="Arial" w:hAnsi="Arial"/>
            <w:i/>
            <w:iCs/>
            <w:sz w:val="24"/>
            <w:szCs w:val="24"/>
          </w:rPr>
          <w:t>Month DD, YYYY</w:t>
        </w:r>
        <w:r>
          <w:rPr>
            <w:rFonts w:ascii="Arial" w:hAnsi="Arial"/>
            <w:sz w:val="24"/>
            <w:szCs w:val="24"/>
          </w:rPr>
          <w:t>.”</w:t>
        </w:r>
      </w:ins>
    </w:p>
    <w:p w14:paraId="12F6F029" w14:textId="77777777" w:rsidR="00821AC4" w:rsidRDefault="00000000">
      <w:pPr>
        <w:pStyle w:val="ListParagraph"/>
        <w:numPr>
          <w:ilvl w:val="0"/>
          <w:numId w:val="9"/>
        </w:numPr>
        <w:spacing w:after="0"/>
        <w:rPr>
          <w:rFonts w:ascii="Arial" w:eastAsia="Arial" w:hAnsi="Arial" w:cs="Arial"/>
          <w:sz w:val="24"/>
          <w:szCs w:val="24"/>
        </w:rPr>
      </w:pPr>
      <w:del w:id="70" w:author="Nicholas Watkins" w:date="2024-02-08T17:27:00Z">
        <w:r>
          <w:rPr>
            <w:rStyle w:val="Hyperlink0"/>
          </w:rPr>
          <w:fldChar w:fldCharType="begin"/>
        </w:r>
        <w:r>
          <w:rPr>
            <w:rStyle w:val="Hyperlink0"/>
            <w:rFonts w:ascii="Arial" w:eastAsia="Arial" w:hAnsi="Arial" w:cs="Arial"/>
            <w:sz w:val="24"/>
            <w:szCs w:val="24"/>
          </w:rPr>
          <w:delInstrText xml:space="preserve"> HYPERLINK "https://afdc.energy.gov/data_download"</w:delInstrText>
        </w:r>
        <w:r>
          <w:rPr>
            <w:rStyle w:val="Hyperlink0"/>
          </w:rPr>
        </w:r>
        <w:r>
          <w:rPr>
            <w:rStyle w:val="Hyperlink0"/>
          </w:rPr>
          <w:fldChar w:fldCharType="separate"/>
        </w:r>
        <w:r>
          <w:rPr>
            <w:rStyle w:val="Hyperlink0"/>
            <w:rFonts w:ascii="Arial" w:hAnsi="Arial"/>
            <w:sz w:val="24"/>
            <w:szCs w:val="24"/>
          </w:rPr>
          <w:delText>https://afdc.energy.gov/data_download</w:delText>
        </w:r>
        <w:r>
          <w:rPr>
            <w:rFonts w:ascii="Arial" w:eastAsia="Arial" w:hAnsi="Arial" w:cs="Arial"/>
            <w:sz w:val="24"/>
            <w:szCs w:val="24"/>
          </w:rPr>
          <w:fldChar w:fldCharType="end"/>
        </w:r>
      </w:del>
    </w:p>
    <w:p w14:paraId="26680334" w14:textId="77777777" w:rsidR="00821AC4" w:rsidRDefault="00000000">
      <w:pPr>
        <w:pStyle w:val="ListParagraph"/>
        <w:numPr>
          <w:ilvl w:val="0"/>
          <w:numId w:val="7"/>
        </w:numPr>
        <w:spacing w:after="0"/>
        <w:rPr>
          <w:rFonts w:ascii="Arial" w:hAnsi="Arial"/>
          <w:b/>
          <w:bCs/>
          <w:i/>
          <w:iCs/>
          <w:sz w:val="24"/>
          <w:szCs w:val="24"/>
        </w:rPr>
      </w:pPr>
      <w:del w:id="71" w:author="Nicholas Watkins" w:date="2024-02-08T17:31:00Z">
        <w:r>
          <w:rPr>
            <w:rFonts w:ascii="Arial" w:hAnsi="Arial"/>
            <w:b/>
            <w:bCs/>
            <w:i/>
            <w:iCs/>
            <w:sz w:val="24"/>
            <w:szCs w:val="24"/>
          </w:rPr>
          <w:delText xml:space="preserve">Possible joins: </w:delText>
        </w:r>
      </w:del>
    </w:p>
    <w:p w14:paraId="7F4F9F1A" w14:textId="77777777" w:rsidR="00821AC4" w:rsidRDefault="00000000">
      <w:pPr>
        <w:pStyle w:val="ListParagraph"/>
        <w:numPr>
          <w:ilvl w:val="1"/>
          <w:numId w:val="8"/>
        </w:numPr>
        <w:spacing w:after="0"/>
        <w:rPr>
          <w:rFonts w:ascii="Arial" w:hAnsi="Arial"/>
          <w:i/>
          <w:iCs/>
          <w:sz w:val="24"/>
          <w:szCs w:val="24"/>
        </w:rPr>
      </w:pPr>
      <w:del w:id="72" w:author="Nicholas Watkins" w:date="2024-02-08T17:31:00Z">
        <w:r>
          <w:rPr>
            <w:rFonts w:ascii="Arial" w:hAnsi="Arial"/>
            <w:i/>
            <w:iCs/>
            <w:sz w:val="24"/>
            <w:szCs w:val="24"/>
          </w:rPr>
          <w:delText>Can cut to EV Performance data by year, model and manufacturer</w:delText>
        </w:r>
      </w:del>
    </w:p>
    <w:p w14:paraId="2C97B802" w14:textId="77777777" w:rsidR="00821AC4" w:rsidRDefault="00000000">
      <w:pPr>
        <w:pStyle w:val="ListParagraph"/>
        <w:numPr>
          <w:ilvl w:val="2"/>
          <w:numId w:val="10"/>
        </w:numPr>
        <w:spacing w:after="0"/>
        <w:rPr>
          <w:rFonts w:ascii="Arial" w:hAnsi="Arial"/>
          <w:sz w:val="24"/>
          <w:szCs w:val="24"/>
        </w:rPr>
      </w:pPr>
      <w:del w:id="73" w:author="Nicholas Watkins" w:date="2024-02-08T17:31:00Z">
        <w:r>
          <w:rPr>
            <w:rFonts w:ascii="Arial" w:hAnsi="Arial"/>
            <w:sz w:val="24"/>
            <w:szCs w:val="24"/>
          </w:rPr>
          <w:delText>Cost</w:delText>
        </w:r>
      </w:del>
    </w:p>
    <w:p w14:paraId="537AFF77" w14:textId="77777777" w:rsidR="00821AC4" w:rsidRDefault="00000000">
      <w:pPr>
        <w:pStyle w:val="ListParagraph"/>
        <w:numPr>
          <w:ilvl w:val="2"/>
          <w:numId w:val="10"/>
        </w:numPr>
        <w:spacing w:after="0"/>
        <w:rPr>
          <w:rFonts w:ascii="Arial" w:hAnsi="Arial"/>
          <w:sz w:val="24"/>
          <w:szCs w:val="24"/>
        </w:rPr>
      </w:pPr>
      <w:del w:id="74" w:author="Nicholas Watkins" w:date="2024-02-08T17:31:00Z">
        <w:r>
          <w:rPr>
            <w:rFonts w:ascii="Arial" w:hAnsi="Arial"/>
            <w:sz w:val="24"/>
            <w:szCs w:val="24"/>
          </w:rPr>
          <w:delText>Cost per mile</w:delText>
        </w:r>
      </w:del>
    </w:p>
    <w:p w14:paraId="30A750CC" w14:textId="77777777" w:rsidR="00821AC4" w:rsidRDefault="00821AC4">
      <w:pPr>
        <w:pStyle w:val="Body"/>
        <w:spacing w:after="0"/>
        <w:rPr>
          <w:rFonts w:ascii="Arial" w:eastAsia="Arial" w:hAnsi="Arial" w:cs="Arial"/>
          <w:b/>
          <w:bCs/>
          <w:i/>
          <w:iCs/>
          <w:sz w:val="24"/>
          <w:szCs w:val="24"/>
        </w:rPr>
      </w:pPr>
    </w:p>
    <w:p w14:paraId="1DD37069" w14:textId="77777777" w:rsidR="00821AC4" w:rsidRDefault="00000000">
      <w:pPr>
        <w:pStyle w:val="Body"/>
        <w:pageBreakBefore/>
        <w:spacing w:after="0"/>
        <w:rPr>
          <w:rFonts w:ascii="Arial" w:eastAsia="Arial" w:hAnsi="Arial" w:cs="Arial"/>
          <w:b/>
          <w:bCs/>
          <w:i/>
          <w:iCs/>
          <w:sz w:val="24"/>
          <w:szCs w:val="24"/>
        </w:rPr>
      </w:pPr>
      <w:r>
        <w:rPr>
          <w:rFonts w:ascii="Arial" w:hAnsi="Arial"/>
          <w:b/>
          <w:bCs/>
          <w:i/>
          <w:iCs/>
          <w:sz w:val="24"/>
          <w:szCs w:val="24"/>
        </w:rPr>
        <w:lastRenderedPageBreak/>
        <w:t xml:space="preserve">EV Performance:  </w:t>
      </w:r>
    </w:p>
    <w:p w14:paraId="538C3EDD" w14:textId="0A59B157" w:rsidR="00821AC4" w:rsidRDefault="00000000">
      <w:pPr>
        <w:pStyle w:val="ListParagraph"/>
        <w:numPr>
          <w:ilvl w:val="0"/>
          <w:numId w:val="12"/>
        </w:numPr>
        <w:spacing w:after="0"/>
        <w:rPr>
          <w:rFonts w:ascii="Arial" w:hAnsi="Arial"/>
          <w:sz w:val="24"/>
          <w:szCs w:val="24"/>
        </w:rPr>
      </w:pPr>
      <w:r>
        <w:rPr>
          <w:rFonts w:ascii="Arial" w:hAnsi="Arial"/>
          <w:i/>
          <w:iCs/>
          <w:sz w:val="24"/>
          <w:szCs w:val="24"/>
        </w:rPr>
        <w:t>Independent variables:</w:t>
      </w:r>
      <w:r>
        <w:rPr>
          <w:rFonts w:ascii="Arial" w:hAnsi="Arial"/>
          <w:sz w:val="24"/>
          <w:szCs w:val="24"/>
        </w:rPr>
        <w:t xml:space="preserve">  Model </w:t>
      </w:r>
      <w:del w:id="75" w:author="Kwan, Elaine" w:date="2024-02-23T15:28:00Z">
        <w:r w:rsidDel="009538C4">
          <w:rPr>
            <w:rFonts w:ascii="Arial" w:hAnsi="Arial"/>
            <w:sz w:val="24"/>
            <w:szCs w:val="24"/>
          </w:rPr>
          <w:delText>(year-over-year growth</w:delText>
        </w:r>
      </w:del>
      <w:ins w:id="76" w:author="Kwan, Elaine" w:date="2024-02-23T15:28:00Z">
        <w:r w:rsidR="009538C4">
          <w:rPr>
            <w:rFonts w:ascii="Arial" w:hAnsi="Arial"/>
            <w:sz w:val="24"/>
            <w:szCs w:val="24"/>
          </w:rPr>
          <w:t>year</w:t>
        </w:r>
      </w:ins>
      <w:del w:id="77" w:author="Kwan, Elaine" w:date="2024-02-23T15:28:00Z">
        <w:r w:rsidDel="009538C4">
          <w:rPr>
            <w:rFonts w:ascii="Arial" w:hAnsi="Arial"/>
            <w:sz w:val="24"/>
            <w:szCs w:val="24"/>
          </w:rPr>
          <w:delText>)</w:delText>
        </w:r>
      </w:del>
      <w:r>
        <w:rPr>
          <w:rFonts w:ascii="Arial" w:hAnsi="Arial"/>
          <w:sz w:val="24"/>
          <w:szCs w:val="24"/>
        </w:rPr>
        <w:t xml:space="preserve">, time, state, fuel type, location of driving (city, highway), </w:t>
      </w:r>
    </w:p>
    <w:p w14:paraId="46549281" w14:textId="77777777" w:rsidR="00821AC4" w:rsidRDefault="00000000">
      <w:pPr>
        <w:pStyle w:val="ListParagraph"/>
        <w:numPr>
          <w:ilvl w:val="0"/>
          <w:numId w:val="12"/>
        </w:numPr>
        <w:spacing w:after="0"/>
        <w:rPr>
          <w:rFonts w:ascii="Arial" w:hAnsi="Arial"/>
          <w:sz w:val="24"/>
          <w:szCs w:val="24"/>
        </w:rPr>
      </w:pPr>
      <w:r>
        <w:rPr>
          <w:rFonts w:ascii="Arial" w:hAnsi="Arial"/>
          <w:i/>
          <w:iCs/>
          <w:sz w:val="24"/>
          <w:szCs w:val="24"/>
        </w:rPr>
        <w:t xml:space="preserve">Dependent variables:  </w:t>
      </w:r>
      <w:r>
        <w:rPr>
          <w:rFonts w:ascii="Arial" w:hAnsi="Arial"/>
          <w:sz w:val="24"/>
          <w:szCs w:val="24"/>
        </w:rPr>
        <w:t xml:space="preserve"> Efficiency, cost (i.e., depreciation, repairs), cost per mile, etc...),  </w:t>
      </w:r>
      <w:r>
        <w:rPr>
          <w:rFonts w:ascii="Arial" w:hAnsi="Arial"/>
          <w:sz w:val="24"/>
          <w:szCs w:val="24"/>
          <w:shd w:val="clear" w:color="auto" w:fill="FFFF00"/>
        </w:rPr>
        <w:t xml:space="preserve">Crashes, </w:t>
      </w:r>
      <w:proofErr w:type="gramStart"/>
      <w:r>
        <w:rPr>
          <w:rFonts w:ascii="Arial" w:hAnsi="Arial"/>
          <w:sz w:val="24"/>
          <w:szCs w:val="24"/>
          <w:shd w:val="clear" w:color="auto" w:fill="FFFF00"/>
        </w:rPr>
        <w:t>injuries</w:t>
      </w:r>
      <w:proofErr w:type="gramEnd"/>
      <w:r>
        <w:rPr>
          <w:rFonts w:ascii="Arial" w:hAnsi="Arial"/>
          <w:sz w:val="24"/>
          <w:szCs w:val="24"/>
          <w:shd w:val="clear" w:color="auto" w:fill="FFFF00"/>
        </w:rPr>
        <w:t xml:space="preserve"> and fatalities</w:t>
      </w:r>
    </w:p>
    <w:p w14:paraId="3585401F" w14:textId="77777777" w:rsidR="00821AC4" w:rsidRDefault="00000000">
      <w:pPr>
        <w:pStyle w:val="ListParagraph"/>
        <w:numPr>
          <w:ilvl w:val="0"/>
          <w:numId w:val="12"/>
        </w:numPr>
        <w:spacing w:after="0"/>
        <w:rPr>
          <w:rFonts w:ascii="Arial" w:hAnsi="Arial"/>
          <w:sz w:val="24"/>
          <w:szCs w:val="24"/>
        </w:rPr>
      </w:pPr>
      <w:r>
        <w:rPr>
          <w:rFonts w:ascii="Arial" w:hAnsi="Arial"/>
          <w:i/>
          <w:iCs/>
          <w:sz w:val="24"/>
          <w:szCs w:val="24"/>
        </w:rPr>
        <w:t>Sources</w:t>
      </w:r>
      <w:r>
        <w:rPr>
          <w:rFonts w:ascii="Arial" w:hAnsi="Arial"/>
          <w:sz w:val="24"/>
          <w:szCs w:val="24"/>
        </w:rPr>
        <w:t>:</w:t>
      </w:r>
    </w:p>
    <w:p w14:paraId="2B5AC0CD" w14:textId="2C99832A" w:rsidR="00A217C5" w:rsidRDefault="009538C4">
      <w:pPr>
        <w:pStyle w:val="ListParagraph"/>
        <w:numPr>
          <w:ilvl w:val="1"/>
          <w:numId w:val="12"/>
        </w:numPr>
        <w:spacing w:after="0"/>
        <w:rPr>
          <w:ins w:id="78" w:author="Kwan, Elaine" w:date="2024-02-23T13:55:00Z"/>
          <w:rFonts w:ascii="Arial" w:hAnsi="Arial"/>
          <w:sz w:val="24"/>
          <w:szCs w:val="24"/>
        </w:rPr>
      </w:pPr>
      <w:ins w:id="79" w:author="Kwan, Elaine" w:date="2024-02-23T15:26:00Z">
        <w:r>
          <w:rPr>
            <w:rFonts w:ascii="Arial" w:hAnsi="Arial"/>
            <w:sz w:val="24"/>
            <w:szCs w:val="24"/>
          </w:rPr>
          <w:t xml:space="preserve">Total </w:t>
        </w:r>
      </w:ins>
      <w:ins w:id="80" w:author="Kwan, Elaine" w:date="2024-02-23T15:27:00Z">
        <w:r>
          <w:rPr>
            <w:rFonts w:ascii="Arial" w:hAnsi="Arial"/>
            <w:sz w:val="24"/>
            <w:szCs w:val="24"/>
          </w:rPr>
          <w:t>c</w:t>
        </w:r>
      </w:ins>
      <w:ins w:id="81" w:author="Kwan, Elaine" w:date="2024-02-23T13:55:00Z">
        <w:r w:rsidR="00A217C5">
          <w:rPr>
            <w:rFonts w:ascii="Arial" w:hAnsi="Arial"/>
            <w:sz w:val="24"/>
            <w:szCs w:val="24"/>
          </w:rPr>
          <w:t>ost</w:t>
        </w:r>
      </w:ins>
      <w:ins w:id="82" w:author="Kwan, Elaine" w:date="2024-02-23T15:27:00Z">
        <w:r>
          <w:rPr>
            <w:rFonts w:ascii="Arial" w:hAnsi="Arial"/>
            <w:sz w:val="24"/>
            <w:szCs w:val="24"/>
          </w:rPr>
          <w:t xml:space="preserve"> of ownership</w:t>
        </w:r>
      </w:ins>
      <w:ins w:id="83" w:author="Kwan, Elaine" w:date="2024-02-23T13:57:00Z">
        <w:r w:rsidR="00A217C5">
          <w:rPr>
            <w:rFonts w:ascii="Arial" w:hAnsi="Arial"/>
            <w:sz w:val="24"/>
            <w:szCs w:val="24"/>
          </w:rPr>
          <w:t xml:space="preserve"> </w:t>
        </w:r>
      </w:ins>
    </w:p>
    <w:p w14:paraId="541BF415" w14:textId="77777777" w:rsidR="00FD7C08" w:rsidRDefault="00A217C5" w:rsidP="00FD7C08">
      <w:pPr>
        <w:pStyle w:val="ListParagraph"/>
        <w:spacing w:after="0"/>
        <w:ind w:left="2160"/>
        <w:rPr>
          <w:ins w:id="84" w:author="Kwan, Elaine" w:date="2024-02-23T15:32:00Z"/>
          <w:rFonts w:ascii="Arial" w:hAnsi="Arial"/>
          <w:sz w:val="24"/>
          <w:szCs w:val="24"/>
        </w:rPr>
      </w:pPr>
      <w:ins w:id="85" w:author="Kwan, Elaine" w:date="2024-02-23T13:57:00Z">
        <w:r>
          <w:rPr>
            <w:rFonts w:ascii="Arial" w:hAnsi="Arial"/>
            <w:sz w:val="24"/>
            <w:szCs w:val="24"/>
          </w:rPr>
          <w:t xml:space="preserve"> </w:t>
        </w:r>
      </w:ins>
      <w:ins w:id="86" w:author="Kwan, Elaine" w:date="2024-02-23T15:25:00Z">
        <w:r w:rsidR="00FD7C08">
          <w:rPr>
            <w:rFonts w:ascii="Arial" w:hAnsi="Arial"/>
            <w:sz w:val="24"/>
            <w:szCs w:val="24"/>
          </w:rPr>
          <w:fldChar w:fldCharType="begin"/>
        </w:r>
        <w:r w:rsidR="00FD7C08">
          <w:rPr>
            <w:rFonts w:ascii="Arial" w:hAnsi="Arial"/>
            <w:sz w:val="24"/>
            <w:szCs w:val="24"/>
          </w:rPr>
          <w:instrText>HYPERLINK "</w:instrText>
        </w:r>
      </w:ins>
      <w:ins w:id="87" w:author="Kwan, Elaine" w:date="2024-02-23T13:57:00Z">
        <w:r w:rsidR="00FD7C08" w:rsidRPr="00A217C5">
          <w:rPr>
            <w:rFonts w:ascii="Arial" w:hAnsi="Arial"/>
            <w:sz w:val="24"/>
            <w:szCs w:val="24"/>
          </w:rPr>
          <w:instrText>https://www.edmunds.com/tco.html</w:instrText>
        </w:r>
      </w:ins>
      <w:ins w:id="88" w:author="Kwan, Elaine" w:date="2024-02-23T15:25:00Z">
        <w:r w:rsidR="00FD7C08">
          <w:rPr>
            <w:rFonts w:ascii="Arial" w:hAnsi="Arial"/>
            <w:sz w:val="24"/>
            <w:szCs w:val="24"/>
          </w:rPr>
          <w:instrText>"</w:instrText>
        </w:r>
        <w:r w:rsidR="00FD7C08">
          <w:rPr>
            <w:rFonts w:ascii="Arial" w:hAnsi="Arial"/>
            <w:sz w:val="24"/>
            <w:szCs w:val="24"/>
          </w:rPr>
          <w:fldChar w:fldCharType="separate"/>
        </w:r>
      </w:ins>
      <w:ins w:id="89" w:author="Kwan, Elaine" w:date="2024-02-23T13:57:00Z">
        <w:r w:rsidR="00FD7C08" w:rsidRPr="008F107F">
          <w:rPr>
            <w:rStyle w:val="Hyperlink"/>
            <w:rFonts w:ascii="Arial" w:hAnsi="Arial"/>
            <w:sz w:val="24"/>
            <w:szCs w:val="24"/>
          </w:rPr>
          <w:t>https://www.edmunds.com/tco.html</w:t>
        </w:r>
      </w:ins>
      <w:ins w:id="90" w:author="Kwan, Elaine" w:date="2024-02-23T15:25:00Z">
        <w:r w:rsidR="00FD7C08">
          <w:rPr>
            <w:rFonts w:ascii="Arial" w:hAnsi="Arial"/>
            <w:sz w:val="24"/>
            <w:szCs w:val="24"/>
          </w:rPr>
          <w:fldChar w:fldCharType="end"/>
        </w:r>
      </w:ins>
    </w:p>
    <w:p w14:paraId="2E1FBF82" w14:textId="61959FBD" w:rsidR="009538C4" w:rsidRDefault="009538C4" w:rsidP="003E5134">
      <w:pPr>
        <w:pStyle w:val="ListParagraph"/>
        <w:spacing w:after="0"/>
        <w:ind w:left="2160"/>
        <w:rPr>
          <w:ins w:id="91" w:author="Kwan, Elaine" w:date="2024-02-23T15:26:00Z"/>
          <w:rFonts w:ascii="Arial" w:hAnsi="Arial"/>
          <w:sz w:val="24"/>
          <w:szCs w:val="24"/>
        </w:rPr>
      </w:pPr>
      <w:ins w:id="92" w:author="Kwan, Elaine" w:date="2024-02-23T15:35:00Z">
        <w:r>
          <w:rPr>
            <w:rFonts w:ascii="Arial" w:hAnsi="Arial"/>
            <w:sz w:val="24"/>
            <w:szCs w:val="24"/>
          </w:rPr>
          <w:t xml:space="preserve">About: </w:t>
        </w:r>
      </w:ins>
      <w:ins w:id="93" w:author="Kwan, Elaine" w:date="2024-02-23T15:32:00Z">
        <w:r>
          <w:rPr>
            <w:rFonts w:ascii="Arial" w:hAnsi="Arial"/>
            <w:sz w:val="24"/>
            <w:szCs w:val="24"/>
          </w:rPr>
          <w:t xml:space="preserve">One of the largest personal </w:t>
        </w:r>
        <w:proofErr w:type="gramStart"/>
        <w:r>
          <w:rPr>
            <w:rFonts w:ascii="Arial" w:hAnsi="Arial"/>
            <w:sz w:val="24"/>
            <w:szCs w:val="24"/>
          </w:rPr>
          <w:t>expense</w:t>
        </w:r>
        <w:proofErr w:type="gramEnd"/>
        <w:r>
          <w:rPr>
            <w:rFonts w:ascii="Arial" w:hAnsi="Arial"/>
            <w:sz w:val="24"/>
            <w:szCs w:val="24"/>
          </w:rPr>
          <w:t xml:space="preserve"> in a person’s lifetime is their</w:t>
        </w:r>
      </w:ins>
      <w:ins w:id="94" w:author="Kwan, Elaine" w:date="2024-02-23T15:33:00Z">
        <w:r>
          <w:rPr>
            <w:rFonts w:ascii="Arial" w:hAnsi="Arial"/>
            <w:sz w:val="24"/>
            <w:szCs w:val="24"/>
          </w:rPr>
          <w:t xml:space="preserve"> </w:t>
        </w:r>
      </w:ins>
      <w:ins w:id="95" w:author="Kwan, Elaine" w:date="2024-02-23T15:34:00Z">
        <w:r>
          <w:rPr>
            <w:rFonts w:ascii="Arial" w:hAnsi="Arial"/>
            <w:sz w:val="24"/>
            <w:szCs w:val="24"/>
          </w:rPr>
          <w:t xml:space="preserve">related to their choice </w:t>
        </w:r>
      </w:ins>
      <w:ins w:id="96" w:author="Kwan, Elaine" w:date="2024-02-23T15:33:00Z">
        <w:r>
          <w:rPr>
            <w:rFonts w:ascii="Arial" w:hAnsi="Arial"/>
            <w:sz w:val="24"/>
            <w:szCs w:val="24"/>
          </w:rPr>
          <w:t>of vehicle</w:t>
        </w:r>
      </w:ins>
      <w:ins w:id="97" w:author="Kwan, Elaine" w:date="2024-02-23T15:36:00Z">
        <w:r w:rsidR="003E5134">
          <w:rPr>
            <w:rFonts w:ascii="Arial" w:hAnsi="Arial"/>
            <w:sz w:val="24"/>
            <w:szCs w:val="24"/>
          </w:rPr>
          <w:t>s</w:t>
        </w:r>
      </w:ins>
      <w:ins w:id="98" w:author="Kwan, Elaine" w:date="2024-02-23T15:33:00Z">
        <w:r>
          <w:rPr>
            <w:rFonts w:ascii="Arial" w:hAnsi="Arial"/>
            <w:sz w:val="24"/>
            <w:szCs w:val="24"/>
          </w:rPr>
          <w:t xml:space="preserve">. </w:t>
        </w:r>
      </w:ins>
      <w:ins w:id="99" w:author="Kwan, Elaine" w:date="2024-02-23T15:34:00Z">
        <w:r>
          <w:rPr>
            <w:rFonts w:ascii="Arial" w:hAnsi="Arial"/>
            <w:sz w:val="24"/>
            <w:szCs w:val="24"/>
          </w:rPr>
          <w:t xml:space="preserve"> </w:t>
        </w:r>
      </w:ins>
      <w:ins w:id="100" w:author="Kwan, Elaine" w:date="2024-02-23T15:37:00Z">
        <w:r w:rsidR="003E5134">
          <w:rPr>
            <w:rFonts w:ascii="Arial" w:hAnsi="Arial"/>
            <w:sz w:val="24"/>
            <w:szCs w:val="24"/>
          </w:rPr>
          <w:t xml:space="preserve">Seven major expenses are itemized </w:t>
        </w:r>
      </w:ins>
      <w:ins w:id="101" w:author="Kwan, Elaine" w:date="2024-02-23T15:38:00Z">
        <w:r w:rsidR="003E5134">
          <w:rPr>
            <w:rFonts w:ascii="Arial" w:hAnsi="Arial"/>
            <w:sz w:val="24"/>
            <w:szCs w:val="24"/>
          </w:rPr>
          <w:t xml:space="preserve">for five years to help </w:t>
        </w:r>
      </w:ins>
      <w:ins w:id="102" w:author="Kwan, Elaine" w:date="2024-02-23T15:39:00Z">
        <w:r w:rsidR="003E5134">
          <w:rPr>
            <w:rFonts w:ascii="Arial" w:hAnsi="Arial"/>
            <w:sz w:val="24"/>
            <w:szCs w:val="24"/>
          </w:rPr>
          <w:t>an individual determine with a vehicle is within one’s budget.</w:t>
        </w:r>
      </w:ins>
      <w:ins w:id="103" w:author="Kwan, Elaine" w:date="2024-02-23T15:38:00Z">
        <w:r w:rsidR="003E5134">
          <w:rPr>
            <w:rFonts w:ascii="Arial" w:hAnsi="Arial"/>
            <w:sz w:val="24"/>
            <w:szCs w:val="24"/>
          </w:rPr>
          <w:t xml:space="preserve"> </w:t>
        </w:r>
      </w:ins>
    </w:p>
    <w:p w14:paraId="64137666" w14:textId="46B7F2F4" w:rsidR="00FD7C08" w:rsidRPr="00FD7C08" w:rsidRDefault="00FD7C08" w:rsidP="00FD7C08">
      <w:pPr>
        <w:pStyle w:val="ListParagraph"/>
        <w:numPr>
          <w:ilvl w:val="0"/>
          <w:numId w:val="28"/>
        </w:numPr>
        <w:rPr>
          <w:ins w:id="104" w:author="Kwan, Elaine" w:date="2024-02-23T13:54:00Z"/>
          <w:rFonts w:ascii="Arial" w:hAnsi="Arial"/>
          <w:sz w:val="24"/>
          <w:szCs w:val="24"/>
          <w:rPrChange w:id="105" w:author="Kwan, Elaine" w:date="2024-02-23T15:26:00Z">
            <w:rPr>
              <w:ins w:id="106" w:author="Kwan, Elaine" w:date="2024-02-23T13:54:00Z"/>
            </w:rPr>
          </w:rPrChange>
        </w:rPr>
        <w:pPrChange w:id="107" w:author="Kwan, Elaine" w:date="2024-02-23T15:26:00Z">
          <w:pPr>
            <w:pStyle w:val="ListParagraph"/>
            <w:numPr>
              <w:ilvl w:val="1"/>
              <w:numId w:val="12"/>
            </w:numPr>
            <w:spacing w:after="0"/>
            <w:ind w:left="1440" w:hanging="360"/>
          </w:pPr>
        </w:pPrChange>
      </w:pPr>
      <w:ins w:id="108" w:author="Kwan, Elaine" w:date="2024-02-23T15:26:00Z">
        <w:r w:rsidRPr="00FD7C08">
          <w:rPr>
            <w:rFonts w:ascii="Arial" w:hAnsi="Arial"/>
            <w:rPrChange w:id="109" w:author="Kwan, Elaine" w:date="2024-02-23T15:26:00Z">
              <w:rPr/>
            </w:rPrChange>
          </w:rPr>
          <w:t xml:space="preserve">Additional </w:t>
        </w:r>
        <w:r w:rsidR="009538C4" w:rsidRPr="009538C4">
          <w:rPr>
            <w:rFonts w:ascii="Arial" w:hAnsi="Arial"/>
          </w:rPr>
          <w:t>Supplemental</w:t>
        </w:r>
        <w:r w:rsidRPr="00FD7C08">
          <w:rPr>
            <w:rFonts w:ascii="Arial" w:hAnsi="Arial"/>
            <w:rPrChange w:id="110" w:author="Kwan, Elaine" w:date="2024-02-23T15:26:00Z">
              <w:rPr/>
            </w:rPrChange>
          </w:rPr>
          <w:t xml:space="preserve"> reading</w:t>
        </w:r>
      </w:ins>
    </w:p>
    <w:p w14:paraId="53F9B642" w14:textId="23A5D14A" w:rsidR="00821AC4" w:rsidRDefault="00000000" w:rsidP="009538C4">
      <w:pPr>
        <w:pStyle w:val="ListParagraph"/>
        <w:numPr>
          <w:ilvl w:val="1"/>
          <w:numId w:val="12"/>
        </w:numPr>
        <w:spacing w:after="0"/>
        <w:ind w:left="1800"/>
        <w:rPr>
          <w:rFonts w:ascii="Arial" w:hAnsi="Arial"/>
          <w:sz w:val="24"/>
          <w:szCs w:val="24"/>
        </w:rPr>
        <w:pPrChange w:id="111" w:author="Kwan, Elaine" w:date="2024-02-23T15:26:00Z">
          <w:pPr>
            <w:pStyle w:val="ListParagraph"/>
            <w:numPr>
              <w:ilvl w:val="1"/>
              <w:numId w:val="12"/>
            </w:numPr>
            <w:spacing w:after="0"/>
            <w:ind w:left="1440" w:hanging="360"/>
          </w:pPr>
        </w:pPrChange>
      </w:pPr>
      <w:r>
        <w:rPr>
          <w:rFonts w:ascii="Arial" w:hAnsi="Arial"/>
          <w:sz w:val="24"/>
          <w:szCs w:val="24"/>
        </w:rPr>
        <w:t xml:space="preserve">Injuries and fatalities: </w:t>
      </w:r>
    </w:p>
    <w:p w14:paraId="2DD1E961" w14:textId="77777777" w:rsidR="00821AC4" w:rsidRDefault="00000000" w:rsidP="009538C4">
      <w:pPr>
        <w:pStyle w:val="Body"/>
        <w:spacing w:after="0"/>
        <w:ind w:left="1800" w:firstLine="720"/>
        <w:rPr>
          <w:rFonts w:ascii="Arial" w:eastAsia="Arial" w:hAnsi="Arial" w:cs="Arial"/>
          <w:sz w:val="24"/>
          <w:szCs w:val="24"/>
        </w:rPr>
        <w:pPrChange w:id="112" w:author="Kwan, Elaine" w:date="2024-02-23T15:26:00Z">
          <w:pPr>
            <w:pStyle w:val="Body"/>
            <w:spacing w:after="0"/>
            <w:ind w:left="1440" w:firstLine="720"/>
          </w:pPr>
        </w:pPrChange>
      </w:pPr>
      <w:r>
        <w:rPr>
          <w:rFonts w:ascii="Arial" w:hAnsi="Arial"/>
          <w:sz w:val="24"/>
          <w:szCs w:val="24"/>
        </w:rPr>
        <w:t xml:space="preserve"> </w:t>
      </w:r>
      <w:r>
        <w:rPr>
          <w:rStyle w:val="Hyperlink1"/>
        </w:rPr>
        <w:fldChar w:fldCharType="begin"/>
      </w:r>
      <w:r>
        <w:rPr>
          <w:rStyle w:val="Hyperlink1"/>
          <w:rFonts w:ascii="Arial" w:eastAsia="Arial" w:hAnsi="Arial" w:cs="Arial"/>
        </w:rPr>
        <w:instrText xml:space="preserve"> HYPERLINK "https://cdan.dot.gov/query"</w:instrText>
      </w:r>
      <w:r>
        <w:rPr>
          <w:rStyle w:val="Hyperlink1"/>
        </w:rPr>
      </w:r>
      <w:r>
        <w:rPr>
          <w:rStyle w:val="Hyperlink1"/>
        </w:rPr>
        <w:fldChar w:fldCharType="separate"/>
      </w:r>
      <w:r>
        <w:rPr>
          <w:rStyle w:val="Hyperlink1"/>
          <w:rFonts w:ascii="Arial" w:hAnsi="Arial"/>
        </w:rPr>
        <w:t>https://cdan.dot.gov/query</w:t>
      </w:r>
      <w:r>
        <w:rPr>
          <w:rFonts w:ascii="Arial" w:eastAsia="Arial" w:hAnsi="Arial" w:cs="Arial"/>
        </w:rPr>
        <w:fldChar w:fldCharType="end"/>
      </w:r>
    </w:p>
    <w:p w14:paraId="68F2FB30" w14:textId="77777777" w:rsidR="00821AC4" w:rsidRDefault="00000000" w:rsidP="009538C4">
      <w:pPr>
        <w:pStyle w:val="Body"/>
        <w:spacing w:after="0"/>
        <w:ind w:left="1800" w:firstLine="720"/>
        <w:rPr>
          <w:rFonts w:ascii="Arial" w:eastAsia="Arial" w:hAnsi="Arial" w:cs="Arial"/>
          <w:sz w:val="24"/>
          <w:szCs w:val="24"/>
        </w:rPr>
        <w:pPrChange w:id="113" w:author="Kwan, Elaine" w:date="2024-02-23T15:26:00Z">
          <w:pPr>
            <w:pStyle w:val="Body"/>
            <w:spacing w:after="0"/>
            <w:ind w:left="1440" w:firstLine="720"/>
          </w:pPr>
        </w:pPrChange>
      </w:pPr>
      <w:r>
        <w:rPr>
          <w:rFonts w:ascii="Arial" w:hAnsi="Arial"/>
          <w:sz w:val="24"/>
          <w:szCs w:val="24"/>
        </w:rPr>
        <w:t xml:space="preserve"> </w:t>
      </w:r>
      <w:r>
        <w:rPr>
          <w:rStyle w:val="Hyperlink1"/>
        </w:rPr>
        <w:fldChar w:fldCharType="begin"/>
      </w:r>
      <w:r>
        <w:rPr>
          <w:rStyle w:val="Hyperlink1"/>
          <w:rFonts w:ascii="Arial" w:eastAsia="Arial" w:hAnsi="Arial" w:cs="Arial"/>
        </w:rPr>
        <w:instrText xml:space="preserve"> HYPERLINK "https://cdan.dot.gov/"</w:instrText>
      </w:r>
      <w:r>
        <w:rPr>
          <w:rStyle w:val="Hyperlink1"/>
        </w:rPr>
      </w:r>
      <w:r>
        <w:rPr>
          <w:rStyle w:val="Hyperlink1"/>
        </w:rPr>
        <w:fldChar w:fldCharType="separate"/>
      </w:r>
      <w:r>
        <w:rPr>
          <w:rStyle w:val="Hyperlink1"/>
          <w:rFonts w:ascii="Arial" w:hAnsi="Arial"/>
        </w:rPr>
        <w:t>https://cdan.dot.gov/</w:t>
      </w:r>
      <w:r>
        <w:rPr>
          <w:rFonts w:ascii="Arial" w:eastAsia="Arial" w:hAnsi="Arial" w:cs="Arial"/>
        </w:rPr>
        <w:fldChar w:fldCharType="end"/>
      </w:r>
    </w:p>
    <w:p w14:paraId="4C9B4F2E" w14:textId="77777777" w:rsidR="00821AC4" w:rsidRDefault="00000000" w:rsidP="009538C4">
      <w:pPr>
        <w:pStyle w:val="ListParagraph"/>
        <w:numPr>
          <w:ilvl w:val="1"/>
          <w:numId w:val="12"/>
        </w:numPr>
        <w:spacing w:after="0"/>
        <w:ind w:left="1800"/>
        <w:rPr>
          <w:rFonts w:ascii="Arial" w:hAnsi="Arial"/>
          <w:sz w:val="24"/>
          <w:szCs w:val="24"/>
        </w:rPr>
        <w:pPrChange w:id="114" w:author="Kwan, Elaine" w:date="2024-02-23T15:26:00Z">
          <w:pPr>
            <w:pStyle w:val="ListParagraph"/>
            <w:numPr>
              <w:ilvl w:val="1"/>
              <w:numId w:val="12"/>
            </w:numPr>
            <w:spacing w:after="0"/>
            <w:ind w:left="1440" w:hanging="360"/>
          </w:pPr>
        </w:pPrChange>
      </w:pPr>
      <w:r>
        <w:rPr>
          <w:rFonts w:ascii="Arial" w:hAnsi="Arial"/>
          <w:sz w:val="24"/>
          <w:szCs w:val="24"/>
        </w:rPr>
        <w:t>Fuel economy by location (city, highway)</w:t>
      </w:r>
    </w:p>
    <w:p w14:paraId="7D398361" w14:textId="77777777" w:rsidR="00821AC4" w:rsidRDefault="00000000" w:rsidP="009538C4">
      <w:pPr>
        <w:pStyle w:val="Body"/>
        <w:spacing w:after="0"/>
        <w:ind w:left="1080" w:firstLine="720"/>
        <w:rPr>
          <w:rFonts w:ascii="Arial" w:eastAsia="Arial" w:hAnsi="Arial" w:cs="Arial"/>
          <w:sz w:val="24"/>
          <w:szCs w:val="24"/>
        </w:rPr>
        <w:pPrChange w:id="115" w:author="Kwan, Elaine" w:date="2024-02-23T15:26:00Z">
          <w:pPr>
            <w:pStyle w:val="Body"/>
            <w:spacing w:after="0"/>
            <w:ind w:left="720" w:firstLine="720"/>
          </w:pPr>
        </w:pPrChange>
      </w:pPr>
      <w:r>
        <w:rPr>
          <w:rStyle w:val="Hyperlink1"/>
        </w:rPr>
        <w:fldChar w:fldCharType="begin"/>
      </w:r>
      <w:r>
        <w:rPr>
          <w:rStyle w:val="Hyperlink1"/>
          <w:rFonts w:ascii="Arial" w:eastAsia="Arial" w:hAnsi="Arial" w:cs="Arial"/>
        </w:rPr>
        <w:instrText xml:space="preserve"> HYPERLINK "https://afdc.energy.gov/data_download"</w:instrText>
      </w:r>
      <w:r>
        <w:rPr>
          <w:rStyle w:val="Hyperlink1"/>
        </w:rPr>
      </w:r>
      <w:r>
        <w:rPr>
          <w:rStyle w:val="Hyperlink1"/>
        </w:rPr>
        <w:fldChar w:fldCharType="separate"/>
      </w:r>
      <w:r>
        <w:rPr>
          <w:rStyle w:val="Hyperlink1"/>
          <w:rFonts w:ascii="Arial" w:hAnsi="Arial"/>
        </w:rPr>
        <w:t>https://afdc.energy.gov/data_download</w:t>
      </w:r>
      <w:r>
        <w:rPr>
          <w:rFonts w:ascii="Arial" w:eastAsia="Arial" w:hAnsi="Arial" w:cs="Arial"/>
        </w:rPr>
        <w:fldChar w:fldCharType="end"/>
      </w:r>
    </w:p>
    <w:p w14:paraId="2272211E" w14:textId="77777777" w:rsidR="00821AC4" w:rsidRDefault="00000000" w:rsidP="009538C4">
      <w:pPr>
        <w:pStyle w:val="ListParagraph"/>
        <w:numPr>
          <w:ilvl w:val="1"/>
          <w:numId w:val="12"/>
        </w:numPr>
        <w:spacing w:after="0"/>
        <w:ind w:left="1800"/>
        <w:rPr>
          <w:rFonts w:ascii="Arial" w:hAnsi="Arial"/>
          <w:sz w:val="24"/>
          <w:szCs w:val="24"/>
        </w:rPr>
        <w:pPrChange w:id="116" w:author="Kwan, Elaine" w:date="2024-02-23T15:26:00Z">
          <w:pPr>
            <w:pStyle w:val="ListParagraph"/>
            <w:numPr>
              <w:ilvl w:val="1"/>
              <w:numId w:val="12"/>
            </w:numPr>
            <w:spacing w:after="0"/>
            <w:ind w:left="1440" w:hanging="360"/>
          </w:pPr>
        </w:pPrChange>
      </w:pPr>
      <w:r>
        <w:rPr>
          <w:rFonts w:ascii="Arial" w:hAnsi="Arial"/>
          <w:sz w:val="24"/>
          <w:szCs w:val="24"/>
        </w:rPr>
        <w:t>Page 175 and after of Argonne</w:t>
      </w:r>
    </w:p>
    <w:p w14:paraId="2DF3220B" w14:textId="548A3465" w:rsidR="00A217C5" w:rsidRPr="00A217C5" w:rsidRDefault="00000000" w:rsidP="009538C4">
      <w:pPr>
        <w:pStyle w:val="ListParagraph"/>
        <w:numPr>
          <w:ilvl w:val="1"/>
          <w:numId w:val="14"/>
        </w:numPr>
        <w:spacing w:after="0"/>
        <w:ind w:left="2160"/>
        <w:rPr>
          <w:ins w:id="117" w:author="Kwan, Elaine" w:date="2024-02-23T13:54:00Z"/>
          <w:rFonts w:ascii="Arial" w:hAnsi="Arial"/>
          <w:sz w:val="24"/>
          <w:szCs w:val="24"/>
          <w:rPrChange w:id="118" w:author="Kwan, Elaine" w:date="2024-02-23T13:54:00Z">
            <w:rPr>
              <w:ins w:id="119" w:author="Kwan, Elaine" w:date="2024-02-23T13:54:00Z"/>
              <w:rFonts w:ascii="Arial" w:eastAsia="Arial" w:hAnsi="Arial" w:cs="Arial"/>
              <w:sz w:val="24"/>
              <w:szCs w:val="24"/>
            </w:rPr>
          </w:rPrChange>
        </w:rPr>
        <w:pPrChange w:id="120" w:author="Kwan, Elaine" w:date="2024-02-23T15:26:00Z">
          <w:pPr>
            <w:pStyle w:val="ListParagraph"/>
            <w:numPr>
              <w:ilvl w:val="1"/>
              <w:numId w:val="14"/>
            </w:numPr>
            <w:spacing w:after="0"/>
            <w:ind w:left="1800" w:hanging="360"/>
          </w:pPr>
        </w:pPrChange>
      </w:pPr>
      <w:r w:rsidRPr="00A217C5">
        <w:rPr>
          <w:rFonts w:ascii="Arial" w:hAnsi="Arial"/>
          <w:sz w:val="24"/>
          <w:szCs w:val="24"/>
        </w:rPr>
        <w:t xml:space="preserve">Per mile costs by fuel type and model starting on page 175:  </w:t>
      </w:r>
      <w:r>
        <w:rPr>
          <w:rStyle w:val="Hyperlink0"/>
        </w:rPr>
        <w:fldChar w:fldCharType="begin"/>
      </w:r>
      <w:r w:rsidRPr="00A217C5">
        <w:rPr>
          <w:rStyle w:val="Hyperlink0"/>
          <w:rFonts w:ascii="Arial" w:eastAsia="Arial" w:hAnsi="Arial" w:cs="Arial"/>
          <w:sz w:val="24"/>
          <w:szCs w:val="24"/>
        </w:rPr>
        <w:instrText xml:space="preserve"> HYPERLINK "https://publications.anl.gov/anlpubs/2021/05/167399.pdf"</w:instrText>
      </w:r>
      <w:r>
        <w:rPr>
          <w:rStyle w:val="Hyperlink0"/>
        </w:rPr>
      </w:r>
      <w:r>
        <w:rPr>
          <w:rStyle w:val="Hyperlink0"/>
        </w:rPr>
        <w:fldChar w:fldCharType="separate"/>
      </w:r>
      <w:r w:rsidRPr="00A217C5">
        <w:rPr>
          <w:rStyle w:val="Hyperlink0"/>
          <w:rFonts w:ascii="Arial" w:hAnsi="Arial"/>
          <w:sz w:val="24"/>
          <w:szCs w:val="24"/>
        </w:rPr>
        <w:t>https://publications.anl.gov/anlpubs/2021/05/167399.pdf</w:t>
      </w:r>
      <w:r w:rsidRPr="00A217C5">
        <w:rPr>
          <w:rFonts w:ascii="Arial" w:eastAsia="Arial" w:hAnsi="Arial" w:cs="Arial"/>
          <w:sz w:val="24"/>
          <w:szCs w:val="24"/>
        </w:rPr>
        <w:fldChar w:fldCharType="end"/>
      </w:r>
    </w:p>
    <w:p w14:paraId="4F168489" w14:textId="77777777" w:rsidR="00A217C5" w:rsidRPr="00A217C5" w:rsidRDefault="00A217C5" w:rsidP="00A217C5">
      <w:pPr>
        <w:ind w:left="720"/>
        <w:rPr>
          <w:rFonts w:ascii="Arial" w:hAnsi="Arial"/>
          <w:rPrChange w:id="121" w:author="Kwan, Elaine" w:date="2024-02-23T13:54:00Z">
            <w:rPr/>
          </w:rPrChange>
        </w:rPr>
        <w:pPrChange w:id="122" w:author="Kwan, Elaine" w:date="2024-02-23T13:54:00Z">
          <w:pPr>
            <w:pStyle w:val="ListParagraph"/>
            <w:numPr>
              <w:ilvl w:val="1"/>
              <w:numId w:val="14"/>
            </w:numPr>
            <w:spacing w:after="0"/>
            <w:ind w:left="1800" w:hanging="360"/>
          </w:pPr>
        </w:pPrChange>
      </w:pPr>
    </w:p>
    <w:p w14:paraId="6D2C2B9C" w14:textId="77777777" w:rsidR="00821AC4" w:rsidRDefault="00821AC4">
      <w:pPr>
        <w:pStyle w:val="Body"/>
        <w:spacing w:after="0"/>
        <w:rPr>
          <w:rFonts w:ascii="Arial" w:eastAsia="Arial" w:hAnsi="Arial" w:cs="Arial"/>
          <w:sz w:val="24"/>
          <w:szCs w:val="24"/>
        </w:rPr>
      </w:pPr>
    </w:p>
    <w:p w14:paraId="5291F7A2" w14:textId="77777777" w:rsidR="00821AC4" w:rsidRDefault="00821AC4">
      <w:pPr>
        <w:pStyle w:val="Body"/>
        <w:spacing w:after="0"/>
        <w:rPr>
          <w:rFonts w:ascii="Arial" w:eastAsia="Arial" w:hAnsi="Arial" w:cs="Arial"/>
          <w:sz w:val="24"/>
          <w:szCs w:val="24"/>
        </w:rPr>
      </w:pPr>
    </w:p>
    <w:p w14:paraId="44D5D459" w14:textId="77777777" w:rsidR="00821AC4" w:rsidRDefault="00000000">
      <w:pPr>
        <w:pStyle w:val="Body"/>
      </w:pPr>
      <w:r>
        <w:rPr>
          <w:rFonts w:ascii="Arial Unicode MS" w:hAnsi="Arial Unicode MS"/>
          <w:sz w:val="24"/>
          <w:szCs w:val="24"/>
        </w:rPr>
        <w:br w:type="page"/>
      </w:r>
    </w:p>
    <w:p w14:paraId="5A4033A5" w14:textId="77777777" w:rsidR="00821AC4" w:rsidRDefault="00000000">
      <w:pPr>
        <w:pStyle w:val="Body"/>
        <w:spacing w:after="0"/>
        <w:rPr>
          <w:rFonts w:ascii="Arial" w:eastAsia="Arial" w:hAnsi="Arial" w:cs="Arial"/>
          <w:b/>
          <w:bCs/>
          <w:i/>
          <w:iCs/>
          <w:sz w:val="24"/>
          <w:szCs w:val="24"/>
        </w:rPr>
      </w:pPr>
      <w:r>
        <w:rPr>
          <w:rFonts w:ascii="Arial" w:hAnsi="Arial"/>
          <w:b/>
          <w:bCs/>
          <w:i/>
          <w:iCs/>
          <w:sz w:val="24"/>
          <w:szCs w:val="24"/>
        </w:rPr>
        <w:lastRenderedPageBreak/>
        <w:t xml:space="preserve">Charging Point Access:    </w:t>
      </w:r>
    </w:p>
    <w:p w14:paraId="6C0A2E8F" w14:textId="77777777" w:rsidR="00821AC4" w:rsidRDefault="00000000">
      <w:pPr>
        <w:pStyle w:val="ListParagraph"/>
        <w:numPr>
          <w:ilvl w:val="0"/>
          <w:numId w:val="7"/>
        </w:numPr>
        <w:spacing w:after="0"/>
        <w:rPr>
          <w:rFonts w:ascii="Arial" w:hAnsi="Arial"/>
          <w:sz w:val="24"/>
          <w:szCs w:val="24"/>
        </w:rPr>
      </w:pPr>
      <w:r>
        <w:rPr>
          <w:rFonts w:ascii="Arial" w:hAnsi="Arial"/>
          <w:i/>
          <w:iCs/>
          <w:sz w:val="24"/>
          <w:szCs w:val="24"/>
        </w:rPr>
        <w:t xml:space="preserve">Independent variables:   </w:t>
      </w:r>
      <w:r>
        <w:rPr>
          <w:rFonts w:ascii="Arial" w:hAnsi="Arial"/>
          <w:sz w:val="24"/>
          <w:szCs w:val="24"/>
        </w:rPr>
        <w:t xml:space="preserve">Status (available, planned, etc...) location, state, time, concentration at location, credit card accepted, public versus private, associated </w:t>
      </w:r>
      <w:proofErr w:type="spellStart"/>
      <w:r>
        <w:rPr>
          <w:rFonts w:ascii="Arial" w:hAnsi="Arial"/>
          <w:sz w:val="24"/>
          <w:szCs w:val="24"/>
        </w:rPr>
        <w:t>ev</w:t>
      </w:r>
      <w:proofErr w:type="spellEnd"/>
      <w:r>
        <w:rPr>
          <w:rFonts w:ascii="Arial" w:hAnsi="Arial"/>
          <w:sz w:val="24"/>
          <w:szCs w:val="24"/>
        </w:rPr>
        <w:t xml:space="preserve"> network, charging level, </w:t>
      </w:r>
      <w:proofErr w:type="spellStart"/>
      <w:r>
        <w:rPr>
          <w:rFonts w:ascii="Arial" w:hAnsi="Arial"/>
          <w:sz w:val="24"/>
          <w:szCs w:val="24"/>
        </w:rPr>
        <w:t>ev</w:t>
      </w:r>
      <w:proofErr w:type="spellEnd"/>
      <w:r>
        <w:rPr>
          <w:rFonts w:ascii="Arial" w:hAnsi="Arial"/>
          <w:sz w:val="24"/>
          <w:szCs w:val="24"/>
        </w:rPr>
        <w:t xml:space="preserve"> connector type, and others...see below.</w:t>
      </w:r>
    </w:p>
    <w:p w14:paraId="5DA91A2F" w14:textId="77777777" w:rsidR="00821AC4" w:rsidRDefault="00000000">
      <w:pPr>
        <w:pStyle w:val="ListParagraph"/>
        <w:numPr>
          <w:ilvl w:val="0"/>
          <w:numId w:val="7"/>
        </w:numPr>
        <w:spacing w:after="0"/>
        <w:rPr>
          <w:rFonts w:ascii="Arial" w:hAnsi="Arial"/>
          <w:sz w:val="24"/>
          <w:szCs w:val="24"/>
        </w:rPr>
      </w:pPr>
      <w:r>
        <w:rPr>
          <w:rFonts w:ascii="Arial" w:hAnsi="Arial"/>
          <w:i/>
          <w:iCs/>
          <w:sz w:val="24"/>
          <w:szCs w:val="24"/>
        </w:rPr>
        <w:t>Dependent variables:</w:t>
      </w:r>
      <w:r>
        <w:rPr>
          <w:rFonts w:ascii="Arial" w:hAnsi="Arial"/>
          <w:sz w:val="24"/>
          <w:szCs w:val="24"/>
        </w:rPr>
        <w:t xml:space="preserve">  Peak load, power loss, charging time, vehicle adoption by state?  manufacturer?  model?</w:t>
      </w:r>
    </w:p>
    <w:p w14:paraId="3B5E6F31" w14:textId="77777777" w:rsidR="00821AC4" w:rsidRDefault="00000000">
      <w:pPr>
        <w:pStyle w:val="ListParagraph"/>
        <w:numPr>
          <w:ilvl w:val="0"/>
          <w:numId w:val="7"/>
        </w:numPr>
        <w:spacing w:after="0"/>
        <w:rPr>
          <w:rFonts w:ascii="Arial" w:hAnsi="Arial"/>
          <w:sz w:val="24"/>
          <w:szCs w:val="24"/>
        </w:rPr>
      </w:pPr>
      <w:r>
        <w:rPr>
          <w:rFonts w:ascii="Arial" w:hAnsi="Arial"/>
          <w:i/>
          <w:iCs/>
          <w:sz w:val="24"/>
          <w:szCs w:val="24"/>
        </w:rPr>
        <w:t>Sources</w:t>
      </w:r>
      <w:r>
        <w:rPr>
          <w:rFonts w:ascii="Arial" w:hAnsi="Arial"/>
          <w:sz w:val="24"/>
          <w:szCs w:val="24"/>
        </w:rPr>
        <w:t xml:space="preserve">:  </w:t>
      </w:r>
    </w:p>
    <w:p w14:paraId="30DC76C8" w14:textId="77777777" w:rsidR="00821AC4" w:rsidRDefault="00000000">
      <w:pPr>
        <w:pStyle w:val="ListParagraph"/>
        <w:numPr>
          <w:ilvl w:val="1"/>
          <w:numId w:val="8"/>
        </w:numPr>
        <w:spacing w:after="0"/>
        <w:rPr>
          <w:rFonts w:ascii="Arial" w:hAnsi="Arial"/>
          <w:sz w:val="24"/>
          <w:szCs w:val="24"/>
        </w:rPr>
      </w:pPr>
      <w:r>
        <w:rPr>
          <w:rFonts w:ascii="Arial" w:hAnsi="Arial"/>
          <w:sz w:val="24"/>
          <w:szCs w:val="24"/>
        </w:rPr>
        <w:t xml:space="preserve">Streetlight Data:  </w:t>
      </w:r>
      <w:hyperlink r:id="rId8" w:history="1">
        <w:r>
          <w:rPr>
            <w:rStyle w:val="Hyperlink0"/>
            <w:rFonts w:ascii="Arial" w:hAnsi="Arial"/>
            <w:sz w:val="24"/>
            <w:szCs w:val="24"/>
          </w:rPr>
          <w:t>https://developer.nrel.gov/docs/transportation/alt-fuel-stations-v1/all/</w:t>
        </w:r>
      </w:hyperlink>
      <w:r>
        <w:rPr>
          <w:rFonts w:ascii="Arial" w:hAnsi="Arial"/>
          <w:sz w:val="24"/>
          <w:szCs w:val="24"/>
        </w:rPr>
        <w:t xml:space="preserve">  </w:t>
      </w:r>
    </w:p>
    <w:p w14:paraId="14C5912E" w14:textId="77777777" w:rsidR="00821AC4" w:rsidRDefault="00000000">
      <w:pPr>
        <w:pStyle w:val="Body"/>
        <w:spacing w:after="0"/>
        <w:rPr>
          <w:rFonts w:ascii="Arial" w:eastAsia="Arial" w:hAnsi="Arial" w:cs="Arial"/>
          <w:sz w:val="24"/>
          <w:szCs w:val="24"/>
        </w:rPr>
      </w:pPr>
      <w:r>
        <w:rPr>
          <w:rFonts w:ascii="Arial" w:hAnsi="Arial"/>
          <w:sz w:val="24"/>
          <w:szCs w:val="24"/>
        </w:rPr>
        <w:t xml:space="preserve">Article precedent: </w:t>
      </w:r>
      <w:r>
        <w:rPr>
          <w:rFonts w:ascii="Arial" w:eastAsia="Arial" w:hAnsi="Arial" w:cs="Arial"/>
        </w:rPr>
        <w:tab/>
      </w:r>
    </w:p>
    <w:p w14:paraId="7A5F3FDD" w14:textId="77777777" w:rsidR="00821AC4" w:rsidRDefault="00000000">
      <w:pPr>
        <w:pStyle w:val="Body"/>
        <w:spacing w:after="0"/>
        <w:ind w:left="2160" w:firstLine="720"/>
        <w:rPr>
          <w:rFonts w:ascii="Arial" w:eastAsia="Arial" w:hAnsi="Arial" w:cs="Arial"/>
          <w:sz w:val="24"/>
          <w:szCs w:val="24"/>
        </w:rPr>
      </w:pPr>
      <w:r>
        <w:rPr>
          <w:rFonts w:ascii="Arial" w:hAnsi="Arial"/>
          <w:sz w:val="24"/>
          <w:szCs w:val="24"/>
        </w:rPr>
        <w:t>https://www.sciencedirect.com/science/article/pii/S235246</w:t>
      </w:r>
      <w:r>
        <w:rPr>
          <w:rFonts w:ascii="Arial" w:eastAsia="Arial" w:hAnsi="Arial" w:cs="Arial"/>
        </w:rPr>
        <w:tab/>
      </w:r>
      <w:r>
        <w:rPr>
          <w:rFonts w:ascii="Arial" w:hAnsi="Arial"/>
          <w:sz w:val="24"/>
          <w:szCs w:val="24"/>
        </w:rPr>
        <w:t>7723002035?ref=</w:t>
      </w:r>
      <w:proofErr w:type="spellStart"/>
      <w:r>
        <w:rPr>
          <w:rFonts w:ascii="Arial" w:hAnsi="Arial"/>
          <w:sz w:val="24"/>
          <w:szCs w:val="24"/>
        </w:rPr>
        <w:t>pdf_download&amp;fr</w:t>
      </w:r>
      <w:proofErr w:type="spellEnd"/>
      <w:r>
        <w:rPr>
          <w:rFonts w:ascii="Arial" w:hAnsi="Arial"/>
          <w:sz w:val="24"/>
          <w:szCs w:val="24"/>
        </w:rPr>
        <w:t>=RR-</w:t>
      </w:r>
      <w:r>
        <w:rPr>
          <w:rFonts w:ascii="Arial" w:eastAsia="Arial" w:hAnsi="Arial" w:cs="Arial"/>
        </w:rPr>
        <w:tab/>
      </w:r>
      <w:r>
        <w:rPr>
          <w:rFonts w:ascii="Arial" w:eastAsia="Arial" w:hAnsi="Arial" w:cs="Arial"/>
        </w:rPr>
        <w:tab/>
      </w:r>
      <w:r>
        <w:rPr>
          <w:rFonts w:ascii="Arial" w:hAnsi="Arial"/>
          <w:sz w:val="24"/>
          <w:szCs w:val="24"/>
        </w:rPr>
        <w:t xml:space="preserve">2&amp;rr=84078002cf751ce2 </w:t>
      </w:r>
    </w:p>
    <w:p w14:paraId="3321FD4B" w14:textId="77777777" w:rsidR="00821AC4" w:rsidRDefault="00000000">
      <w:pPr>
        <w:pStyle w:val="ListParagraph"/>
        <w:numPr>
          <w:ilvl w:val="1"/>
          <w:numId w:val="8"/>
        </w:numPr>
        <w:spacing w:after="0"/>
        <w:rPr>
          <w:rFonts w:ascii="Arial" w:hAnsi="Arial"/>
          <w:sz w:val="24"/>
          <w:szCs w:val="24"/>
        </w:rPr>
      </w:pPr>
      <w:r>
        <w:rPr>
          <w:rFonts w:ascii="Arial" w:hAnsi="Arial"/>
          <w:sz w:val="24"/>
          <w:szCs w:val="24"/>
        </w:rPr>
        <w:t xml:space="preserve">Access, state, facility type, fuel type, psi, opening date, hours of operation, accepted cc payment:  </w:t>
      </w:r>
      <w:hyperlink r:id="rId9" w:history="1">
        <w:r>
          <w:rPr>
            <w:rStyle w:val="Hyperlink0"/>
            <w:rFonts w:ascii="Arial" w:hAnsi="Arial"/>
            <w:sz w:val="24"/>
            <w:szCs w:val="24"/>
          </w:rPr>
          <w:t>https://afdc.energy.gov/data_download</w:t>
        </w:r>
      </w:hyperlink>
    </w:p>
    <w:p w14:paraId="39FEF166" w14:textId="77777777" w:rsidR="00821AC4" w:rsidRDefault="00821AC4">
      <w:pPr>
        <w:pStyle w:val="Body"/>
        <w:spacing w:after="0"/>
        <w:rPr>
          <w:rFonts w:ascii="Arial" w:eastAsia="Arial" w:hAnsi="Arial" w:cs="Arial"/>
          <w:sz w:val="24"/>
          <w:szCs w:val="24"/>
        </w:rPr>
      </w:pPr>
    </w:p>
    <w:p w14:paraId="047FB704" w14:textId="77777777" w:rsidR="00821AC4" w:rsidRDefault="00000000">
      <w:pPr>
        <w:pStyle w:val="Body"/>
        <w:pageBreakBefore/>
        <w:spacing w:after="0"/>
        <w:rPr>
          <w:rFonts w:ascii="Arial" w:eastAsia="Arial" w:hAnsi="Arial" w:cs="Arial"/>
          <w:b/>
          <w:bCs/>
          <w:i/>
          <w:iCs/>
          <w:sz w:val="24"/>
          <w:szCs w:val="24"/>
        </w:rPr>
      </w:pPr>
      <w:r>
        <w:rPr>
          <w:rFonts w:ascii="Arial" w:hAnsi="Arial"/>
          <w:b/>
          <w:bCs/>
          <w:i/>
          <w:iCs/>
          <w:sz w:val="24"/>
          <w:szCs w:val="24"/>
        </w:rPr>
        <w:lastRenderedPageBreak/>
        <w:t>Consumer Experience and Behavior:  Use, Sentiment, Spending</w:t>
      </w:r>
    </w:p>
    <w:p w14:paraId="329CC994" w14:textId="77777777" w:rsidR="00821AC4" w:rsidRDefault="00000000">
      <w:pPr>
        <w:pStyle w:val="ListParagraph"/>
        <w:numPr>
          <w:ilvl w:val="0"/>
          <w:numId w:val="7"/>
        </w:numPr>
        <w:spacing w:after="0"/>
        <w:rPr>
          <w:rFonts w:ascii="Arial" w:hAnsi="Arial"/>
          <w:sz w:val="24"/>
          <w:szCs w:val="24"/>
        </w:rPr>
      </w:pPr>
      <w:r>
        <w:rPr>
          <w:rFonts w:ascii="Arial" w:hAnsi="Arial"/>
          <w:i/>
          <w:iCs/>
          <w:sz w:val="24"/>
          <w:szCs w:val="24"/>
        </w:rPr>
        <w:t xml:space="preserve">Independent variables:   </w:t>
      </w:r>
      <w:r>
        <w:rPr>
          <w:rFonts w:ascii="Arial" w:hAnsi="Arial"/>
          <w:sz w:val="24"/>
          <w:szCs w:val="24"/>
        </w:rPr>
        <w:t xml:space="preserve">"” by travel behavior and purpose (only for 2017), </w:t>
      </w:r>
      <w:r>
        <w:rPr>
          <w:rFonts w:ascii="Arial" w:hAnsi="Arial"/>
          <w:sz w:val="24"/>
          <w:szCs w:val="24"/>
          <w:shd w:val="clear" w:color="auto" w:fill="FFFF00"/>
        </w:rPr>
        <w:t>household and personal characteristics, incentives, number of models</w:t>
      </w:r>
      <w:r>
        <w:rPr>
          <w:rFonts w:ascii="Arial" w:hAnsi="Arial"/>
          <w:sz w:val="24"/>
          <w:szCs w:val="24"/>
        </w:rPr>
        <w:t xml:space="preserve"> </w:t>
      </w:r>
      <w:r>
        <w:rPr>
          <w:rFonts w:ascii="Arial" w:hAnsi="Arial"/>
          <w:sz w:val="24"/>
          <w:szCs w:val="24"/>
          <w:shd w:val="clear" w:color="auto" w:fill="FFFF00"/>
        </w:rPr>
        <w:t>(illustrative of more choice)</w:t>
      </w:r>
    </w:p>
    <w:p w14:paraId="43EE044A" w14:textId="77777777" w:rsidR="00821AC4" w:rsidRDefault="00000000">
      <w:pPr>
        <w:pStyle w:val="ListParagraph"/>
        <w:numPr>
          <w:ilvl w:val="0"/>
          <w:numId w:val="7"/>
        </w:numPr>
        <w:spacing w:after="0"/>
        <w:rPr>
          <w:rFonts w:ascii="Arial" w:hAnsi="Arial"/>
          <w:sz w:val="24"/>
          <w:szCs w:val="24"/>
        </w:rPr>
      </w:pPr>
      <w:r>
        <w:rPr>
          <w:rFonts w:ascii="Arial" w:hAnsi="Arial"/>
          <w:i/>
          <w:iCs/>
          <w:sz w:val="24"/>
          <w:szCs w:val="24"/>
        </w:rPr>
        <w:t>Dependent variables:</w:t>
      </w:r>
      <w:r>
        <w:rPr>
          <w:rFonts w:ascii="Arial" w:hAnsi="Arial"/>
          <w:sz w:val="24"/>
          <w:szCs w:val="24"/>
        </w:rPr>
        <w:t xml:space="preserve">  Sales, car loan, trip purpose by length, vehicle registration </w:t>
      </w:r>
    </w:p>
    <w:p w14:paraId="1D275657" w14:textId="77777777" w:rsidR="00821AC4" w:rsidRDefault="00000000">
      <w:pPr>
        <w:pStyle w:val="ListParagraph"/>
        <w:numPr>
          <w:ilvl w:val="0"/>
          <w:numId w:val="7"/>
        </w:numPr>
        <w:spacing w:after="0"/>
        <w:rPr>
          <w:rFonts w:ascii="Arial" w:hAnsi="Arial"/>
          <w:sz w:val="24"/>
          <w:szCs w:val="24"/>
        </w:rPr>
      </w:pPr>
      <w:r>
        <w:rPr>
          <w:rFonts w:ascii="Arial" w:hAnsi="Arial"/>
          <w:i/>
          <w:iCs/>
          <w:sz w:val="24"/>
          <w:szCs w:val="24"/>
        </w:rPr>
        <w:t>Sources</w:t>
      </w:r>
      <w:r>
        <w:rPr>
          <w:rFonts w:ascii="Arial" w:hAnsi="Arial"/>
          <w:sz w:val="24"/>
          <w:szCs w:val="24"/>
        </w:rPr>
        <w:t>:</w:t>
      </w:r>
    </w:p>
    <w:p w14:paraId="0927F7B7" w14:textId="77777777" w:rsidR="00821AC4" w:rsidRDefault="00000000">
      <w:pPr>
        <w:pStyle w:val="ListParagraph"/>
        <w:numPr>
          <w:ilvl w:val="1"/>
          <w:numId w:val="15"/>
        </w:numPr>
        <w:spacing w:after="0"/>
        <w:rPr>
          <w:rFonts w:ascii="Arial" w:hAnsi="Arial"/>
          <w:sz w:val="28"/>
          <w:szCs w:val="28"/>
        </w:rPr>
      </w:pPr>
      <w:r>
        <w:rPr>
          <w:rFonts w:ascii="Arial" w:hAnsi="Arial"/>
          <w:sz w:val="28"/>
          <w:szCs w:val="28"/>
          <w:shd w:val="clear" w:color="auto" w:fill="00FF00"/>
        </w:rPr>
        <w:t xml:space="preserve">FRED:  </w:t>
      </w:r>
      <w:hyperlink r:id="rId10" w:history="1">
        <w:r>
          <w:rPr>
            <w:rStyle w:val="Hyperlink2"/>
            <w:rFonts w:ascii="Arial" w:hAnsi="Arial"/>
            <w:sz w:val="28"/>
            <w:szCs w:val="28"/>
          </w:rPr>
          <w:t>https://fred.stlouisfed.org/searchresults/?st=electric%20vehicle</w:t>
        </w:r>
      </w:hyperlink>
    </w:p>
    <w:p w14:paraId="5D56CC1E" w14:textId="77777777" w:rsidR="00821AC4" w:rsidRDefault="00000000">
      <w:pPr>
        <w:pStyle w:val="ListParagraph"/>
        <w:numPr>
          <w:ilvl w:val="2"/>
          <w:numId w:val="15"/>
        </w:numPr>
        <w:spacing w:after="0"/>
        <w:rPr>
          <w:rFonts w:ascii="Arial" w:hAnsi="Arial"/>
          <w:sz w:val="28"/>
          <w:szCs w:val="28"/>
        </w:rPr>
      </w:pPr>
      <w:r>
        <w:rPr>
          <w:rFonts w:ascii="Arial" w:hAnsi="Arial"/>
          <w:sz w:val="28"/>
          <w:szCs w:val="28"/>
          <w:shd w:val="clear" w:color="auto" w:fill="00FF00"/>
        </w:rPr>
        <w:t xml:space="preserve">Auto inventory/Sales Ratio:  </w:t>
      </w:r>
      <w:hyperlink r:id="rId11" w:history="1">
        <w:r>
          <w:rPr>
            <w:rStyle w:val="Hyperlink2"/>
            <w:rFonts w:ascii="Arial" w:hAnsi="Arial"/>
            <w:sz w:val="28"/>
            <w:szCs w:val="28"/>
          </w:rPr>
          <w:t>https://fred.stlouisfed.org/series/AISRSA</w:t>
        </w:r>
      </w:hyperlink>
    </w:p>
    <w:p w14:paraId="65E19448" w14:textId="77777777" w:rsidR="00821AC4" w:rsidRDefault="00000000">
      <w:pPr>
        <w:pStyle w:val="ListParagraph"/>
        <w:numPr>
          <w:ilvl w:val="2"/>
          <w:numId w:val="16"/>
        </w:numPr>
        <w:spacing w:after="0"/>
        <w:rPr>
          <w:rFonts w:ascii="Arial" w:hAnsi="Arial"/>
          <w:sz w:val="28"/>
          <w:szCs w:val="28"/>
        </w:rPr>
      </w:pPr>
      <w:r>
        <w:rPr>
          <w:rFonts w:ascii="Arial" w:hAnsi="Arial"/>
          <w:sz w:val="28"/>
          <w:szCs w:val="28"/>
          <w:shd w:val="clear" w:color="auto" w:fill="00FF00"/>
        </w:rPr>
        <w:t xml:space="preserve">Total vehicle sales:  </w:t>
      </w:r>
      <w:hyperlink r:id="rId12" w:history="1">
        <w:r>
          <w:rPr>
            <w:rStyle w:val="Hyperlink2"/>
            <w:rFonts w:ascii="Arial" w:hAnsi="Arial"/>
          </w:rPr>
          <w:t>https://fred.stlouisfed.org/series/TOTALSA</w:t>
        </w:r>
      </w:hyperlink>
    </w:p>
    <w:p w14:paraId="1A0271E3" w14:textId="77777777" w:rsidR="00821AC4" w:rsidRDefault="00000000">
      <w:pPr>
        <w:pStyle w:val="ListParagraph"/>
        <w:numPr>
          <w:ilvl w:val="2"/>
          <w:numId w:val="17"/>
        </w:numPr>
        <w:spacing w:after="0"/>
        <w:rPr>
          <w:rFonts w:ascii="Arial" w:hAnsi="Arial"/>
        </w:rPr>
      </w:pPr>
      <w:r>
        <w:rPr>
          <w:rFonts w:ascii="Arial" w:hAnsi="Arial"/>
          <w:shd w:val="clear" w:color="auto" w:fill="00FF00"/>
        </w:rPr>
        <w:t xml:space="preserve">Consumer confidence:  </w:t>
      </w:r>
      <w:hyperlink r:id="rId13" w:history="1">
        <w:r>
          <w:rPr>
            <w:rStyle w:val="Hyperlink2"/>
            <w:rFonts w:ascii="Arial" w:hAnsi="Arial"/>
          </w:rPr>
          <w:t>https://fred.stlouisfed.org/series/UMCSENT</w:t>
        </w:r>
      </w:hyperlink>
    </w:p>
    <w:p w14:paraId="6AD7E23C" w14:textId="77777777" w:rsidR="00821AC4" w:rsidRDefault="00821AC4">
      <w:pPr>
        <w:pStyle w:val="ListParagraph"/>
        <w:numPr>
          <w:ilvl w:val="0"/>
          <w:numId w:val="7"/>
        </w:numPr>
        <w:spacing w:after="0"/>
        <w:rPr>
          <w:rFonts w:ascii="Arial" w:eastAsia="Arial" w:hAnsi="Arial" w:cs="Arial"/>
          <w:color w:val="FFC000"/>
          <w:sz w:val="24"/>
          <w:szCs w:val="24"/>
          <w:u w:color="FFC000"/>
        </w:rPr>
      </w:pPr>
    </w:p>
    <w:p w14:paraId="770F10A7" w14:textId="77777777" w:rsidR="00821AC4" w:rsidRDefault="00000000">
      <w:pPr>
        <w:pStyle w:val="ListParagraph"/>
        <w:numPr>
          <w:ilvl w:val="1"/>
          <w:numId w:val="8"/>
        </w:numPr>
        <w:spacing w:after="0"/>
        <w:rPr>
          <w:rFonts w:ascii="Arial" w:hAnsi="Arial"/>
          <w:sz w:val="24"/>
          <w:szCs w:val="24"/>
        </w:rPr>
      </w:pPr>
      <w:r>
        <w:rPr>
          <w:rFonts w:ascii="Arial" w:hAnsi="Arial"/>
          <w:sz w:val="24"/>
          <w:szCs w:val="24"/>
          <w:shd w:val="clear" w:color="auto" w:fill="C0C0C0"/>
        </w:rPr>
        <w:t xml:space="preserve">US </w:t>
      </w:r>
      <w:proofErr w:type="spellStart"/>
      <w:r>
        <w:rPr>
          <w:rFonts w:ascii="Arial" w:hAnsi="Arial"/>
          <w:sz w:val="24"/>
          <w:szCs w:val="24"/>
          <w:shd w:val="clear" w:color="auto" w:fill="C0C0C0"/>
        </w:rPr>
        <w:t>Census_Demographics</w:t>
      </w:r>
      <w:proofErr w:type="spellEnd"/>
      <w:r>
        <w:rPr>
          <w:rFonts w:ascii="Arial" w:hAnsi="Arial"/>
          <w:sz w:val="24"/>
          <w:szCs w:val="24"/>
          <w:shd w:val="clear" w:color="auto" w:fill="C0C0C0"/>
        </w:rPr>
        <w:t xml:space="preserve"> we might be able to associate with monthly sales.</w:t>
      </w:r>
    </w:p>
    <w:p w14:paraId="17FED66C" w14:textId="77777777" w:rsidR="00821AC4" w:rsidRDefault="00000000">
      <w:pPr>
        <w:pStyle w:val="ListParagraph"/>
        <w:numPr>
          <w:ilvl w:val="1"/>
          <w:numId w:val="8"/>
        </w:numPr>
        <w:spacing w:after="0"/>
        <w:rPr>
          <w:rFonts w:ascii="Arial" w:hAnsi="Arial"/>
          <w:sz w:val="24"/>
          <w:szCs w:val="24"/>
        </w:rPr>
      </w:pPr>
      <w:r>
        <w:rPr>
          <w:rFonts w:ascii="Arial" w:hAnsi="Arial"/>
          <w:sz w:val="24"/>
          <w:szCs w:val="24"/>
          <w:shd w:val="clear" w:color="auto" w:fill="C0C0C0"/>
        </w:rPr>
        <w:t xml:space="preserve">Model type growth in EVs over the years....   </w:t>
      </w:r>
      <w:hyperlink r:id="rId14" w:history="1">
        <w:r>
          <w:rPr>
            <w:rStyle w:val="Hyperlink3"/>
            <w:rFonts w:ascii="Arial" w:hAnsi="Arial"/>
            <w:sz w:val="24"/>
            <w:szCs w:val="24"/>
          </w:rPr>
          <w:t>https://afdc.energy.gov/data/10304</w:t>
        </w:r>
      </w:hyperlink>
      <w:r>
        <w:rPr>
          <w:rFonts w:ascii="Arial" w:eastAsia="Arial" w:hAnsi="Arial" w:cs="Arial"/>
          <w:noProof/>
        </w:rPr>
        <w:drawing>
          <wp:inline distT="0" distB="0" distL="0" distR="0" wp14:anchorId="73215D98" wp14:editId="6210809C">
            <wp:extent cx="4572000" cy="2209800"/>
            <wp:effectExtent l="0" t="0" r="0" b="0"/>
            <wp:docPr id="1073741825" name="officeArt object" descr="image4.png"/>
            <wp:cNvGraphicFramePr/>
            <a:graphic xmlns:a="http://schemas.openxmlformats.org/drawingml/2006/main">
              <a:graphicData uri="http://schemas.openxmlformats.org/drawingml/2006/picture">
                <pic:pic xmlns:pic="http://schemas.openxmlformats.org/drawingml/2006/picture">
                  <pic:nvPicPr>
                    <pic:cNvPr id="1073741825" name="image4.png" descr="image4.png"/>
                    <pic:cNvPicPr>
                      <a:picLocks noChangeAspect="1"/>
                    </pic:cNvPicPr>
                  </pic:nvPicPr>
                  <pic:blipFill>
                    <a:blip r:embed="rId15"/>
                    <a:stretch>
                      <a:fillRect/>
                    </a:stretch>
                  </pic:blipFill>
                  <pic:spPr>
                    <a:xfrm>
                      <a:off x="0" y="0"/>
                      <a:ext cx="4572000" cy="2209800"/>
                    </a:xfrm>
                    <a:prstGeom prst="rect">
                      <a:avLst/>
                    </a:prstGeom>
                    <a:ln w="12700" cap="flat">
                      <a:noFill/>
                      <a:miter lim="400000"/>
                    </a:ln>
                    <a:effectLst/>
                  </pic:spPr>
                </pic:pic>
              </a:graphicData>
            </a:graphic>
          </wp:inline>
        </w:drawing>
      </w:r>
    </w:p>
    <w:p w14:paraId="2674BB89" w14:textId="77777777" w:rsidR="00821AC4" w:rsidRDefault="00000000">
      <w:pPr>
        <w:pStyle w:val="ListParagraph"/>
        <w:numPr>
          <w:ilvl w:val="1"/>
          <w:numId w:val="8"/>
        </w:numPr>
        <w:spacing w:after="0"/>
        <w:rPr>
          <w:rFonts w:ascii="Arial" w:hAnsi="Arial"/>
          <w:sz w:val="24"/>
          <w:szCs w:val="24"/>
        </w:rPr>
      </w:pPr>
      <w:r>
        <w:rPr>
          <w:rFonts w:ascii="Arial" w:hAnsi="Arial"/>
          <w:sz w:val="24"/>
          <w:szCs w:val="24"/>
        </w:rPr>
        <w:t xml:space="preserve">Registration:  </w:t>
      </w:r>
      <w:hyperlink r:id="rId16" w:history="1">
        <w:r>
          <w:rPr>
            <w:rStyle w:val="Hyperlink4"/>
            <w:rFonts w:ascii="Arial" w:hAnsi="Arial"/>
            <w:sz w:val="24"/>
            <w:szCs w:val="24"/>
          </w:rPr>
          <w:t>https://afdc.energy.gov/data/10962</w:t>
        </w:r>
      </w:hyperlink>
    </w:p>
    <w:p w14:paraId="674B497D" w14:textId="77777777" w:rsidR="00821AC4" w:rsidRDefault="00000000">
      <w:pPr>
        <w:pStyle w:val="ListParagraph"/>
        <w:numPr>
          <w:ilvl w:val="1"/>
          <w:numId w:val="8"/>
        </w:numPr>
        <w:spacing w:after="0"/>
        <w:rPr>
          <w:rFonts w:ascii="Arial" w:hAnsi="Arial"/>
          <w:sz w:val="24"/>
          <w:szCs w:val="24"/>
        </w:rPr>
      </w:pPr>
      <w:r>
        <w:rPr>
          <w:rFonts w:ascii="Arial" w:hAnsi="Arial"/>
          <w:i/>
          <w:iCs/>
          <w:sz w:val="24"/>
          <w:szCs w:val="24"/>
          <w:shd w:val="clear" w:color="auto" w:fill="C0C0C0"/>
        </w:rPr>
        <w:t xml:space="preserve">Light Duty EV Monthly Sales Updates:  </w:t>
      </w:r>
      <w:hyperlink r:id="rId17" w:history="1">
        <w:r>
          <w:rPr>
            <w:rStyle w:val="Hyperlink5"/>
            <w:rFonts w:ascii="Arial" w:hAnsi="Arial"/>
            <w:sz w:val="24"/>
            <w:szCs w:val="24"/>
          </w:rPr>
          <w:t>https://www.anl.gov/esia/reference/light-duty-electric-drive-vehicles-monthly-sales-updates-historical-data</w:t>
        </w:r>
      </w:hyperlink>
    </w:p>
    <w:p w14:paraId="4E4F2EA1" w14:textId="77777777" w:rsidR="00821AC4" w:rsidRDefault="00000000">
      <w:pPr>
        <w:pStyle w:val="ListParagraph"/>
        <w:numPr>
          <w:ilvl w:val="1"/>
          <w:numId w:val="8"/>
        </w:numPr>
        <w:spacing w:after="0"/>
        <w:rPr>
          <w:rFonts w:ascii="Arial" w:hAnsi="Arial"/>
          <w:sz w:val="24"/>
          <w:szCs w:val="24"/>
        </w:rPr>
      </w:pPr>
      <w:r>
        <w:rPr>
          <w:rFonts w:ascii="Arial" w:hAnsi="Arial"/>
          <w:sz w:val="24"/>
          <w:szCs w:val="24"/>
        </w:rPr>
        <w:t xml:space="preserve">Consumer data/demographics:  </w:t>
      </w:r>
      <w:hyperlink r:id="rId18" w:history="1">
        <w:r>
          <w:rPr>
            <w:rStyle w:val="Hyperlink4"/>
            <w:rFonts w:ascii="Arial" w:hAnsi="Arial"/>
            <w:sz w:val="24"/>
            <w:szCs w:val="24"/>
          </w:rPr>
          <w:t>https://hedgescompany.com/blog/2019/01/new-car-buyer-demographics-2019/</w:t>
        </w:r>
      </w:hyperlink>
    </w:p>
    <w:p w14:paraId="4EBCB7BF" w14:textId="77777777" w:rsidR="00821AC4" w:rsidRDefault="00000000">
      <w:pPr>
        <w:pStyle w:val="ListParagraph"/>
        <w:numPr>
          <w:ilvl w:val="1"/>
          <w:numId w:val="8"/>
        </w:numPr>
        <w:spacing w:after="0"/>
        <w:rPr>
          <w:rFonts w:ascii="Arial" w:hAnsi="Arial"/>
          <w:sz w:val="24"/>
          <w:szCs w:val="24"/>
        </w:rPr>
      </w:pPr>
      <w:r>
        <w:rPr>
          <w:rFonts w:ascii="Arial" w:hAnsi="Arial"/>
          <w:sz w:val="24"/>
          <w:szCs w:val="24"/>
        </w:rPr>
        <w:t>N</w:t>
      </w:r>
      <w:r>
        <w:rPr>
          <w:rFonts w:ascii="Arial" w:hAnsi="Arial"/>
          <w:sz w:val="24"/>
          <w:szCs w:val="24"/>
          <w:shd w:val="clear" w:color="auto" w:fill="00FF00"/>
        </w:rPr>
        <w:t xml:space="preserve">ational Household Travel Survey:  </w:t>
      </w:r>
      <w:hyperlink r:id="rId19" w:history="1">
        <w:r>
          <w:rPr>
            <w:rStyle w:val="Hyperlink2"/>
            <w:rFonts w:ascii="Arial" w:hAnsi="Arial"/>
            <w:sz w:val="24"/>
            <w:szCs w:val="24"/>
          </w:rPr>
          <w:t>https://nhts.ornl.gov/---Stopped</w:t>
        </w:r>
      </w:hyperlink>
      <w:r>
        <w:rPr>
          <w:rFonts w:ascii="Arial" w:hAnsi="Arial"/>
          <w:sz w:val="24"/>
          <w:szCs w:val="24"/>
          <w:shd w:val="clear" w:color="auto" w:fill="00FF00"/>
        </w:rPr>
        <w:t xml:space="preserve"> here, revisit in the AM (no vehicle type but by state – So EV by state by travel behavior?)</w:t>
      </w:r>
    </w:p>
    <w:p w14:paraId="38E1EB63" w14:textId="77777777" w:rsidR="00821AC4" w:rsidRDefault="00000000">
      <w:pPr>
        <w:pStyle w:val="Body"/>
        <w:spacing w:after="0"/>
        <w:ind w:left="2160"/>
        <w:rPr>
          <w:rFonts w:ascii="Arial" w:eastAsia="Arial" w:hAnsi="Arial" w:cs="Arial"/>
          <w:sz w:val="24"/>
          <w:szCs w:val="24"/>
        </w:rPr>
      </w:pPr>
      <w:r>
        <w:rPr>
          <w:rFonts w:ascii="Arial" w:hAnsi="Arial"/>
          <w:sz w:val="24"/>
          <w:szCs w:val="24"/>
        </w:rPr>
        <w:t>Federal Highway Administration (FHWA) National Household Travel Survey (NHTS):</w:t>
      </w:r>
      <w:r>
        <w:rPr>
          <w:rFonts w:ascii="Arial" w:eastAsia="Arial" w:hAnsi="Arial" w:cs="Arial"/>
        </w:rPr>
        <w:br/>
      </w:r>
      <w:r>
        <w:rPr>
          <w:rFonts w:ascii="Arial" w:hAnsi="Arial"/>
          <w:sz w:val="24"/>
          <w:szCs w:val="24"/>
        </w:rPr>
        <w:t xml:space="preserve">NHTS is the authoritative source on the travel behavior of the </w:t>
      </w:r>
      <w:r>
        <w:rPr>
          <w:rFonts w:ascii="Arial" w:hAnsi="Arial"/>
          <w:sz w:val="24"/>
          <w:szCs w:val="24"/>
        </w:rPr>
        <w:lastRenderedPageBreak/>
        <w:t>American public. It is the only source of national data that allows one to analyze trends in personal and household travel.</w:t>
      </w:r>
      <w:r>
        <w:rPr>
          <w:rFonts w:ascii="Arial" w:eastAsia="Arial" w:hAnsi="Arial" w:cs="Arial"/>
        </w:rPr>
        <w:br/>
      </w:r>
      <w:r>
        <w:rPr>
          <w:rFonts w:ascii="Arial" w:hAnsi="Arial"/>
          <w:sz w:val="24"/>
          <w:szCs w:val="24"/>
        </w:rPr>
        <w:t>It includes daily non-commercial travel by all modes, including characteristics of the people traveling,</w:t>
      </w:r>
      <w:r>
        <w:rPr>
          <w:rFonts w:ascii="Arial" w:eastAsia="Arial" w:hAnsi="Arial" w:cs="Arial"/>
        </w:rPr>
        <w:br/>
      </w:r>
      <w:r>
        <w:rPr>
          <w:rFonts w:ascii="Arial" w:hAnsi="Arial"/>
          <w:sz w:val="24"/>
          <w:szCs w:val="24"/>
        </w:rPr>
        <w:t xml:space="preserve">their household, and their vehicles. National and State. Use this data to analyze trends in personal and household </w:t>
      </w:r>
      <w:proofErr w:type="gramStart"/>
      <w:r>
        <w:rPr>
          <w:rFonts w:ascii="Arial" w:hAnsi="Arial"/>
          <w:sz w:val="24"/>
          <w:szCs w:val="24"/>
        </w:rPr>
        <w:t>travel</w:t>
      </w:r>
      <w:proofErr w:type="gramEnd"/>
    </w:p>
    <w:p w14:paraId="4E0FF601" w14:textId="77777777" w:rsidR="00821AC4" w:rsidRDefault="00000000">
      <w:pPr>
        <w:pStyle w:val="ListParagraph"/>
        <w:numPr>
          <w:ilvl w:val="1"/>
          <w:numId w:val="19"/>
        </w:numPr>
        <w:spacing w:after="0"/>
        <w:rPr>
          <w:rFonts w:ascii="Arial" w:hAnsi="Arial"/>
          <w:sz w:val="24"/>
          <w:szCs w:val="24"/>
        </w:rPr>
      </w:pPr>
      <w:r>
        <w:rPr>
          <w:rStyle w:val="Hyperlink3"/>
          <w:rFonts w:ascii="Arial" w:hAnsi="Arial"/>
          <w:sz w:val="24"/>
          <w:szCs w:val="24"/>
        </w:rPr>
        <w:t xml:space="preserve">Misery Index:  </w:t>
      </w:r>
      <w:hyperlink r:id="rId20" w:history="1">
        <w:r>
          <w:rPr>
            <w:rStyle w:val="Hyperlink3"/>
            <w:rFonts w:ascii="Arial" w:hAnsi="Arial"/>
            <w:sz w:val="24"/>
            <w:szCs w:val="24"/>
          </w:rPr>
          <w:t>https://www.miseryindex.us</w:t>
        </w:r>
        <w:r>
          <w:rPr>
            <w:rStyle w:val="Hyperlink4"/>
            <w:rFonts w:ascii="Arial" w:hAnsi="Arial"/>
            <w:sz w:val="24"/>
            <w:szCs w:val="24"/>
          </w:rPr>
          <w:t>/</w:t>
        </w:r>
      </w:hyperlink>
    </w:p>
    <w:p w14:paraId="555D5150" w14:textId="77777777" w:rsidR="00821AC4" w:rsidRDefault="00000000">
      <w:pPr>
        <w:pStyle w:val="Body"/>
        <w:spacing w:after="0"/>
        <w:ind w:left="720" w:firstLine="720"/>
        <w:rPr>
          <w:rFonts w:ascii="Arial" w:eastAsia="Arial" w:hAnsi="Arial" w:cs="Arial"/>
          <w:sz w:val="24"/>
          <w:szCs w:val="24"/>
        </w:rPr>
      </w:pPr>
      <w:r>
        <w:rPr>
          <w:rFonts w:ascii="Arial" w:hAnsi="Arial"/>
          <w:sz w:val="24"/>
          <w:szCs w:val="24"/>
        </w:rPr>
        <w:t xml:space="preserve">It is simply the unemployment rate added to the inflation rate. It is </w:t>
      </w:r>
      <w:r>
        <w:rPr>
          <w:rFonts w:ascii="Arial" w:eastAsia="Arial" w:hAnsi="Arial" w:cs="Arial"/>
        </w:rPr>
        <w:tab/>
      </w:r>
      <w:r>
        <w:rPr>
          <w:rFonts w:ascii="Arial" w:eastAsia="Arial" w:hAnsi="Arial" w:cs="Arial"/>
        </w:rPr>
        <w:tab/>
      </w:r>
      <w:r>
        <w:rPr>
          <w:rFonts w:ascii="Arial" w:eastAsia="Arial" w:hAnsi="Arial" w:cs="Arial"/>
        </w:rPr>
        <w:tab/>
      </w:r>
      <w:r>
        <w:rPr>
          <w:rFonts w:ascii="Arial" w:hAnsi="Arial"/>
          <w:sz w:val="24"/>
          <w:szCs w:val="24"/>
        </w:rPr>
        <w:t xml:space="preserve">assumed that both a higher rate of unemployment and a worsening of </w:t>
      </w:r>
      <w:r>
        <w:rPr>
          <w:rFonts w:ascii="Arial" w:eastAsia="Arial" w:hAnsi="Arial" w:cs="Arial"/>
        </w:rPr>
        <w:tab/>
      </w:r>
      <w:r>
        <w:rPr>
          <w:rFonts w:ascii="Arial" w:hAnsi="Arial"/>
          <w:sz w:val="24"/>
          <w:szCs w:val="24"/>
        </w:rPr>
        <w:t xml:space="preserve">inflation both create economic and social costs for a </w:t>
      </w:r>
      <w:proofErr w:type="gramStart"/>
      <w:r>
        <w:rPr>
          <w:rFonts w:ascii="Arial" w:hAnsi="Arial"/>
          <w:sz w:val="24"/>
          <w:szCs w:val="24"/>
        </w:rPr>
        <w:t>country</w:t>
      </w:r>
      <w:proofErr w:type="gramEnd"/>
    </w:p>
    <w:p w14:paraId="780558CE" w14:textId="77777777" w:rsidR="00821AC4" w:rsidRDefault="00000000">
      <w:pPr>
        <w:pStyle w:val="ListParagraph"/>
        <w:numPr>
          <w:ilvl w:val="1"/>
          <w:numId w:val="19"/>
        </w:numPr>
        <w:spacing w:after="0"/>
        <w:rPr>
          <w:rFonts w:ascii="Arial" w:hAnsi="Arial"/>
          <w:sz w:val="24"/>
          <w:szCs w:val="24"/>
        </w:rPr>
      </w:pPr>
      <w:r>
        <w:rPr>
          <w:rFonts w:ascii="Arial" w:hAnsi="Arial"/>
          <w:sz w:val="24"/>
          <w:szCs w:val="24"/>
          <w:shd w:val="clear" w:color="auto" w:fill="C0C0C0"/>
        </w:rPr>
        <w:t>Incentives:</w:t>
      </w:r>
    </w:p>
    <w:p w14:paraId="002CC283" w14:textId="77777777" w:rsidR="00821AC4" w:rsidRDefault="00000000">
      <w:pPr>
        <w:pStyle w:val="ListParagraph"/>
        <w:numPr>
          <w:ilvl w:val="2"/>
          <w:numId w:val="19"/>
        </w:numPr>
        <w:spacing w:after="0"/>
        <w:rPr>
          <w:rFonts w:ascii="Arial" w:hAnsi="Arial"/>
          <w:sz w:val="24"/>
          <w:szCs w:val="24"/>
        </w:rPr>
      </w:pPr>
      <w:r>
        <w:rPr>
          <w:rFonts w:ascii="Arial" w:hAnsi="Arial"/>
          <w:sz w:val="24"/>
          <w:szCs w:val="24"/>
          <w:shd w:val="clear" w:color="auto" w:fill="C0C0C0"/>
        </w:rPr>
        <w:t xml:space="preserve">Incentives by state:  </w:t>
      </w:r>
      <w:hyperlink r:id="rId21" w:history="1">
        <w:r>
          <w:rPr>
            <w:rStyle w:val="Hyperlink3"/>
            <w:rFonts w:ascii="Arial" w:hAnsi="Arial"/>
            <w:sz w:val="24"/>
            <w:szCs w:val="24"/>
          </w:rPr>
          <w:t>https://afdc.energy.gov/laws/matrix?sort_by=tech</w:t>
        </w:r>
      </w:hyperlink>
    </w:p>
    <w:p w14:paraId="502ECFD0" w14:textId="77777777" w:rsidR="00821AC4" w:rsidRDefault="00000000">
      <w:pPr>
        <w:pStyle w:val="ListParagraph"/>
        <w:numPr>
          <w:ilvl w:val="2"/>
          <w:numId w:val="19"/>
        </w:numPr>
        <w:spacing w:after="0"/>
        <w:rPr>
          <w:rFonts w:ascii="Arial" w:hAnsi="Arial"/>
          <w:sz w:val="24"/>
          <w:szCs w:val="24"/>
        </w:rPr>
      </w:pPr>
      <w:r>
        <w:rPr>
          <w:rFonts w:ascii="Arial" w:hAnsi="Arial"/>
          <w:sz w:val="24"/>
          <w:szCs w:val="24"/>
          <w:shd w:val="clear" w:color="auto" w:fill="C0C0C0"/>
        </w:rPr>
        <w:t xml:space="preserve">Incentives by fuel type:  </w:t>
      </w:r>
      <w:hyperlink r:id="rId22" w:history="1">
        <w:r>
          <w:rPr>
            <w:rStyle w:val="Hyperlink3"/>
            <w:rFonts w:ascii="Arial" w:hAnsi="Arial"/>
            <w:sz w:val="24"/>
            <w:szCs w:val="24"/>
          </w:rPr>
          <w:t>https://afdc.energy.gov/data/10360</w:t>
        </w:r>
      </w:hyperlink>
    </w:p>
    <w:p w14:paraId="2EE74F8F" w14:textId="77777777" w:rsidR="00821AC4" w:rsidRDefault="00000000">
      <w:pPr>
        <w:pStyle w:val="Body"/>
        <w:pageBreakBefore/>
        <w:spacing w:after="0"/>
      </w:pPr>
      <w:del w:id="123" w:author="Nicholas Watkins" w:date="2024-02-08T17:35:00Z">
        <w:r>
          <w:rPr>
            <w:rFonts w:ascii="Arial Unicode MS" w:hAnsi="Arial Unicode MS"/>
          </w:rPr>
          <w:lastRenderedPageBreak/>
          <w:br w:type="page"/>
        </w:r>
      </w:del>
    </w:p>
    <w:p w14:paraId="7AE3DF83" w14:textId="77777777" w:rsidR="00821AC4" w:rsidRDefault="00000000">
      <w:pPr>
        <w:pStyle w:val="Body"/>
        <w:pageBreakBefore/>
        <w:spacing w:after="0"/>
        <w:rPr>
          <w:ins w:id="124" w:author="Nicholas Watkins" w:date="2024-02-08T17:39:00Z"/>
          <w:rFonts w:ascii="Arial" w:eastAsia="Arial" w:hAnsi="Arial" w:cs="Arial"/>
          <w:sz w:val="55"/>
          <w:szCs w:val="55"/>
        </w:rPr>
      </w:pPr>
      <w:del w:id="125" w:author="Nicholas Watkins" w:date="2024-02-08T17:35:00Z">
        <w:r>
          <w:rPr>
            <w:rFonts w:ascii="Arial" w:hAnsi="Arial"/>
            <w:sz w:val="55"/>
            <w:szCs w:val="55"/>
          </w:rPr>
          <w:lastRenderedPageBreak/>
          <w:delText xml:space="preserve">Future: </w:delText>
        </w:r>
      </w:del>
    </w:p>
    <w:p w14:paraId="13029822" w14:textId="77777777" w:rsidR="00821AC4" w:rsidRDefault="00000000">
      <w:pPr>
        <w:pStyle w:val="Body"/>
        <w:pageBreakBefore/>
        <w:spacing w:after="0"/>
        <w:rPr>
          <w:ins w:id="126" w:author="Nicholas Watkins" w:date="2024-02-08T17:39:00Z"/>
          <w:rFonts w:ascii="Arial" w:eastAsia="Arial" w:hAnsi="Arial" w:cs="Arial"/>
          <w:b/>
          <w:bCs/>
          <w:sz w:val="24"/>
          <w:szCs w:val="24"/>
        </w:rPr>
      </w:pPr>
      <w:ins w:id="127" w:author="Nicholas Watkins" w:date="2024-02-08T17:39:00Z">
        <w:r>
          <w:rPr>
            <w:rFonts w:ascii="Arial" w:hAnsi="Arial"/>
            <w:b/>
            <w:bCs/>
            <w:sz w:val="24"/>
            <w:szCs w:val="24"/>
          </w:rPr>
          <w:lastRenderedPageBreak/>
          <w:t xml:space="preserve">Appendices:  Project 2 and Final Project Explorations </w:t>
        </w:r>
      </w:ins>
    </w:p>
    <w:p w14:paraId="6593076C" w14:textId="77777777" w:rsidR="00821AC4" w:rsidRDefault="00000000">
      <w:pPr>
        <w:pStyle w:val="ListParagraph"/>
        <w:numPr>
          <w:ilvl w:val="0"/>
          <w:numId w:val="7"/>
        </w:numPr>
        <w:spacing w:after="0"/>
        <w:rPr>
          <w:rFonts w:ascii="Arial" w:hAnsi="Arial"/>
          <w:sz w:val="24"/>
          <w:szCs w:val="24"/>
        </w:rPr>
      </w:pPr>
      <w:ins w:id="128" w:author="Nicholas Watkins" w:date="2024-02-08T17:39:00Z">
        <w:r>
          <w:rPr>
            <w:rFonts w:ascii="Arial" w:hAnsi="Arial"/>
            <w:sz w:val="24"/>
            <w:szCs w:val="24"/>
          </w:rPr>
          <w:t>Other model types:  i.e., truck</w:t>
        </w:r>
      </w:ins>
    </w:p>
    <w:p w14:paraId="5490A77B" w14:textId="77777777" w:rsidR="00821AC4" w:rsidRDefault="00000000">
      <w:pPr>
        <w:pStyle w:val="ListParagraph"/>
        <w:numPr>
          <w:ilvl w:val="0"/>
          <w:numId w:val="7"/>
        </w:numPr>
        <w:spacing w:after="0"/>
        <w:rPr>
          <w:rFonts w:ascii="Arial" w:hAnsi="Arial"/>
          <w:sz w:val="24"/>
          <w:szCs w:val="24"/>
        </w:rPr>
      </w:pPr>
      <w:ins w:id="129" w:author="Nicholas Watkins" w:date="2024-02-08T17:39:00Z">
        <w:r>
          <w:rPr>
            <w:rFonts w:ascii="Arial" w:hAnsi="Arial"/>
            <w:sz w:val="24"/>
            <w:szCs w:val="24"/>
          </w:rPr>
          <w:t>EV development correlation with lithium procurement</w:t>
        </w:r>
      </w:ins>
    </w:p>
    <w:p w14:paraId="4C75ED14" w14:textId="77777777" w:rsidR="00821AC4" w:rsidRDefault="00000000">
      <w:pPr>
        <w:pStyle w:val="ListParagraph"/>
        <w:numPr>
          <w:ilvl w:val="0"/>
          <w:numId w:val="7"/>
        </w:numPr>
        <w:spacing w:after="0"/>
        <w:rPr>
          <w:rFonts w:ascii="Arial" w:hAnsi="Arial"/>
          <w:sz w:val="24"/>
          <w:szCs w:val="24"/>
        </w:rPr>
      </w:pPr>
      <w:ins w:id="130" w:author="Nicholas Watkins" w:date="2024-02-08T17:39:00Z">
        <w:r>
          <w:rPr>
            <w:rFonts w:ascii="Arial" w:hAnsi="Arial"/>
            <w:sz w:val="24"/>
            <w:szCs w:val="24"/>
          </w:rPr>
          <w:t xml:space="preserve">Self-driving vehicles (?):  </w:t>
        </w:r>
        <w:r>
          <w:rPr>
            <w:rStyle w:val="Hyperlink0"/>
          </w:rPr>
          <w:fldChar w:fldCharType="begin"/>
        </w:r>
        <w:r>
          <w:rPr>
            <w:rStyle w:val="Hyperlink0"/>
            <w:rFonts w:ascii="Arial" w:eastAsia="Arial" w:hAnsi="Arial" w:cs="Arial"/>
            <w:sz w:val="24"/>
            <w:szCs w:val="24"/>
          </w:rPr>
          <w:instrText xml:space="preserve"> HYPERLINK "https://waymo.com/blog/2023/12/waymo-significantly-outperforms.html?utm_source=www.superhuman.ai&amp;utm_medium=newsletter&amp;utm_campaign=scientists-claim-they-ve-built-an-ai-that-can-predict-when-people-die"</w:instrText>
        </w:r>
        <w:r>
          <w:rPr>
            <w:rStyle w:val="Hyperlink0"/>
          </w:rPr>
        </w:r>
        <w:r>
          <w:rPr>
            <w:rStyle w:val="Hyperlink0"/>
          </w:rPr>
          <w:fldChar w:fldCharType="separate"/>
        </w:r>
        <w:r>
          <w:rPr>
            <w:rStyle w:val="Hyperlink0"/>
            <w:rFonts w:ascii="Arial" w:hAnsi="Arial"/>
            <w:sz w:val="24"/>
            <w:szCs w:val="24"/>
          </w:rPr>
          <w:t>https://waymo.com/blog/2023/12/waymo-significantly-outperforms.html?utm_source=www.superhuman.ai&amp;utm_medium=newsletter&amp;utm_campaign=scientists-claim-they-ve-built-an-ai-that-can-predict-when-people-die</w:t>
        </w:r>
        <w:r>
          <w:rPr>
            <w:rFonts w:ascii="Arial" w:eastAsia="Arial" w:hAnsi="Arial" w:cs="Arial"/>
            <w:sz w:val="24"/>
            <w:szCs w:val="24"/>
          </w:rPr>
          <w:fldChar w:fldCharType="end"/>
        </w:r>
      </w:ins>
    </w:p>
    <w:p w14:paraId="6314F879" w14:textId="77777777" w:rsidR="00821AC4" w:rsidRDefault="00000000">
      <w:pPr>
        <w:pStyle w:val="ListParagraph"/>
        <w:numPr>
          <w:ilvl w:val="0"/>
          <w:numId w:val="7"/>
        </w:numPr>
        <w:spacing w:after="0"/>
        <w:rPr>
          <w:rFonts w:ascii="Arial" w:hAnsi="Arial"/>
          <w:sz w:val="24"/>
          <w:szCs w:val="24"/>
        </w:rPr>
      </w:pPr>
      <w:ins w:id="131" w:author="Nicholas Watkins" w:date="2024-02-08T17:39:00Z">
        <w:r>
          <w:rPr>
            <w:rFonts w:ascii="Arial" w:hAnsi="Arial"/>
            <w:sz w:val="24"/>
            <w:szCs w:val="24"/>
          </w:rPr>
          <w:t>Microgrid strategies on peak demand</w:t>
        </w:r>
      </w:ins>
    </w:p>
    <w:p w14:paraId="368D1C7D" w14:textId="77777777" w:rsidR="00821AC4" w:rsidRDefault="00000000">
      <w:pPr>
        <w:pStyle w:val="ListParagraph"/>
        <w:numPr>
          <w:ilvl w:val="0"/>
          <w:numId w:val="7"/>
        </w:numPr>
        <w:spacing w:after="0"/>
        <w:rPr>
          <w:rFonts w:ascii="Arial" w:hAnsi="Arial"/>
          <w:sz w:val="24"/>
          <w:szCs w:val="24"/>
        </w:rPr>
      </w:pPr>
      <w:ins w:id="132" w:author="Nicholas Watkins" w:date="2024-02-08T17:39:00Z">
        <w:r>
          <w:rPr>
            <w:rFonts w:ascii="Arial" w:hAnsi="Arial"/>
            <w:sz w:val="24"/>
            <w:szCs w:val="24"/>
          </w:rPr>
          <w:t xml:space="preserve">National risk index (natural risks):  </w:t>
        </w:r>
        <w:r>
          <w:rPr>
            <w:rStyle w:val="Hyperlink0"/>
          </w:rPr>
          <w:fldChar w:fldCharType="begin"/>
        </w:r>
        <w:r>
          <w:rPr>
            <w:rStyle w:val="Hyperlink0"/>
            <w:rFonts w:ascii="Arial" w:eastAsia="Arial" w:hAnsi="Arial" w:cs="Arial"/>
            <w:sz w:val="24"/>
            <w:szCs w:val="24"/>
          </w:rPr>
          <w:instrText xml:space="preserve"> HYPERLINK "https://hazards.fema.gov/nri/learn-more"</w:instrText>
        </w:r>
        <w:r>
          <w:rPr>
            <w:rStyle w:val="Hyperlink0"/>
          </w:rPr>
        </w:r>
        <w:r>
          <w:rPr>
            <w:rStyle w:val="Hyperlink0"/>
          </w:rPr>
          <w:fldChar w:fldCharType="separate"/>
        </w:r>
        <w:r>
          <w:rPr>
            <w:rStyle w:val="Hyperlink0"/>
            <w:rFonts w:ascii="Arial" w:hAnsi="Arial"/>
            <w:sz w:val="24"/>
            <w:szCs w:val="24"/>
          </w:rPr>
          <w:t>https://hazards.fema.gov/nri/learn-more</w:t>
        </w:r>
        <w:r>
          <w:rPr>
            <w:rFonts w:ascii="Arial" w:eastAsia="Arial" w:hAnsi="Arial" w:cs="Arial"/>
            <w:sz w:val="24"/>
            <w:szCs w:val="24"/>
          </w:rPr>
          <w:fldChar w:fldCharType="end"/>
        </w:r>
      </w:ins>
    </w:p>
    <w:p w14:paraId="5E8ABBC7" w14:textId="77777777" w:rsidR="00821AC4" w:rsidRDefault="00000000">
      <w:pPr>
        <w:pStyle w:val="ListParagraph"/>
        <w:numPr>
          <w:ilvl w:val="0"/>
          <w:numId w:val="7"/>
        </w:numPr>
        <w:spacing w:after="0"/>
        <w:rPr>
          <w:rFonts w:ascii="Arial" w:hAnsi="Arial"/>
          <w:sz w:val="24"/>
          <w:szCs w:val="24"/>
        </w:rPr>
      </w:pPr>
      <w:ins w:id="133" w:author="Nicholas Watkins" w:date="2024-02-08T17:39:00Z">
        <w:r>
          <w:rPr>
            <w:rFonts w:ascii="Arial" w:hAnsi="Arial"/>
            <w:sz w:val="24"/>
            <w:szCs w:val="24"/>
          </w:rPr>
          <w:t>Environmental justice:</w:t>
        </w:r>
      </w:ins>
    </w:p>
    <w:p w14:paraId="0B52AF5E" w14:textId="77777777" w:rsidR="00821AC4" w:rsidRDefault="00000000">
      <w:pPr>
        <w:pStyle w:val="ListParagraph"/>
        <w:numPr>
          <w:ilvl w:val="2"/>
          <w:numId w:val="3"/>
        </w:numPr>
        <w:spacing w:after="0"/>
        <w:rPr>
          <w:rFonts w:ascii="Arial" w:hAnsi="Arial"/>
        </w:rPr>
      </w:pPr>
      <w:ins w:id="134" w:author="Nicholas Watkins" w:date="2024-02-08T17:39:00Z">
        <w:r>
          <w:rPr>
            <w:rFonts w:ascii="Arial" w:hAnsi="Arial"/>
            <w:color w:val="333333"/>
            <w:u w:color="333333"/>
          </w:rPr>
          <w:t xml:space="preserve">Electric Vehicle Charging and the Justice40 Initiative </w:t>
        </w:r>
      </w:ins>
    </w:p>
    <w:p w14:paraId="7E1E561A" w14:textId="77777777" w:rsidR="00821AC4" w:rsidRDefault="00000000">
      <w:pPr>
        <w:pStyle w:val="Body"/>
        <w:spacing w:after="0"/>
        <w:ind w:left="1440" w:hanging="1440"/>
        <w:rPr>
          <w:ins w:id="135" w:author="Nicholas Watkins" w:date="2024-02-08T17:39:00Z"/>
          <w:rFonts w:ascii="Arial" w:eastAsia="Arial" w:hAnsi="Arial" w:cs="Arial"/>
        </w:rPr>
      </w:pPr>
      <w:ins w:id="136" w:author="Nicholas Watkins" w:date="2024-02-08T17:39:00Z">
        <w:r>
          <w:rPr>
            <w:rFonts w:ascii="Arial" w:eastAsia="Arial" w:hAnsi="Arial" w:cs="Arial"/>
          </w:rPr>
          <w:tab/>
        </w:r>
        <w:r>
          <w:rPr>
            <w:rFonts w:ascii="Arial" w:eastAsia="Arial" w:hAnsi="Arial" w:cs="Arial"/>
          </w:rPr>
          <w:tab/>
        </w:r>
        <w:r>
          <w:rPr>
            <w:rStyle w:val="Hyperlink0"/>
          </w:rPr>
          <w:fldChar w:fldCharType="begin"/>
        </w:r>
        <w:r>
          <w:rPr>
            <w:rStyle w:val="Hyperlink0"/>
            <w:rFonts w:ascii="Arial" w:eastAsia="Arial" w:hAnsi="Arial" w:cs="Arial"/>
          </w:rPr>
          <w:instrText xml:space="preserve"> HYPERLINK "https://www.anl.gov/esia/electric-vehicle-charging-equity-considerations"</w:instrText>
        </w:r>
        <w:r>
          <w:rPr>
            <w:rStyle w:val="Hyperlink0"/>
          </w:rPr>
        </w:r>
        <w:r>
          <w:rPr>
            <w:rStyle w:val="Hyperlink0"/>
          </w:rPr>
          <w:fldChar w:fldCharType="separate"/>
        </w:r>
        <w:r>
          <w:rPr>
            <w:rStyle w:val="Hyperlink0"/>
            <w:rFonts w:ascii="Arial" w:hAnsi="Arial"/>
          </w:rPr>
          <w:t>https://www.anl.gov/esia/electric-vehicle-charging-equity-considerations</w:t>
        </w:r>
        <w:r>
          <w:rPr>
            <w:rFonts w:ascii="Arial" w:eastAsia="Arial" w:hAnsi="Arial" w:cs="Arial"/>
          </w:rPr>
          <w:fldChar w:fldCharType="end"/>
        </w:r>
      </w:ins>
    </w:p>
    <w:p w14:paraId="6CDA230C" w14:textId="77777777" w:rsidR="00821AC4" w:rsidRDefault="00000000">
      <w:pPr>
        <w:pStyle w:val="Body"/>
        <w:spacing w:after="0"/>
        <w:ind w:left="1440" w:hanging="1440"/>
        <w:rPr>
          <w:ins w:id="137" w:author="Nicholas Watkins" w:date="2024-02-08T17:39:00Z"/>
          <w:rFonts w:ascii="Arial" w:eastAsia="Arial" w:hAnsi="Arial" w:cs="Arial"/>
        </w:rPr>
      </w:pPr>
      <w:ins w:id="138" w:author="Nicholas Watkins" w:date="2024-02-08T17:39:00Z">
        <w:r>
          <w:rPr>
            <w:rFonts w:ascii="Arial" w:eastAsia="Arial" w:hAnsi="Arial" w:cs="Arial"/>
          </w:rPr>
          <w:tab/>
        </w:r>
        <w:r>
          <w:rPr>
            <w:rFonts w:ascii="Arial" w:eastAsia="Arial" w:hAnsi="Arial" w:cs="Arial"/>
          </w:rPr>
          <w:tab/>
        </w:r>
        <w:r>
          <w:rPr>
            <w:rStyle w:val="Hyperlink0"/>
          </w:rPr>
          <w:fldChar w:fldCharType="begin"/>
        </w:r>
        <w:r>
          <w:rPr>
            <w:rStyle w:val="Hyperlink0"/>
            <w:rFonts w:ascii="Arial" w:eastAsia="Arial" w:hAnsi="Arial" w:cs="Arial"/>
          </w:rPr>
          <w:instrText xml:space="preserve"> HYPERLINK "https://anl.maps.arcgis.com/apps/webappviewer/index.html?id=33f3e1fc30bf476099923224a1c1b3ee"</w:instrText>
        </w:r>
        <w:r>
          <w:rPr>
            <w:rStyle w:val="Hyperlink0"/>
          </w:rPr>
        </w:r>
        <w:r>
          <w:rPr>
            <w:rStyle w:val="Hyperlink0"/>
          </w:rPr>
          <w:fldChar w:fldCharType="separate"/>
        </w:r>
        <w:r>
          <w:rPr>
            <w:rStyle w:val="Hyperlink0"/>
            <w:rFonts w:ascii="Arial" w:hAnsi="Arial"/>
          </w:rPr>
          <w:t>https://anl.maps.arcgis.com/apps/webappviewer/index.html?</w:t>
        </w:r>
        <w:r>
          <w:rPr>
            <w:rFonts w:ascii="Arial" w:eastAsia="Arial" w:hAnsi="Arial" w:cs="Arial"/>
          </w:rPr>
          <w:fldChar w:fldCharType="end"/>
        </w:r>
        <w:r>
          <w:rPr>
            <w:rFonts w:ascii="Arial" w:eastAsia="Arial" w:hAnsi="Arial" w:cs="Arial"/>
          </w:rPr>
          <w:tab/>
        </w:r>
        <w:r>
          <w:rPr>
            <w:rStyle w:val="Hyperlink0"/>
            <w:rFonts w:ascii="Arial" w:hAnsi="Arial"/>
          </w:rPr>
          <w:t xml:space="preserve">  </w:t>
        </w:r>
        <w:r>
          <w:rPr>
            <w:rFonts w:ascii="Arial" w:eastAsia="Arial" w:hAnsi="Arial" w:cs="Arial"/>
          </w:rPr>
          <w:tab/>
        </w:r>
        <w:r>
          <w:rPr>
            <w:rFonts w:ascii="Arial" w:eastAsia="Arial" w:hAnsi="Arial" w:cs="Arial"/>
          </w:rPr>
          <w:tab/>
        </w:r>
        <w:r>
          <w:rPr>
            <w:rFonts w:ascii="Arial" w:eastAsia="Arial" w:hAnsi="Arial" w:cs="Arial"/>
          </w:rPr>
          <w:tab/>
        </w:r>
        <w:r>
          <w:rPr>
            <w:rStyle w:val="Hyperlink0"/>
            <w:rFonts w:ascii="Arial" w:hAnsi="Arial"/>
          </w:rPr>
          <w:t>id=33f3e1fc30bf476099923224a1c1b3ee</w:t>
        </w:r>
      </w:ins>
    </w:p>
    <w:p w14:paraId="077F6A17" w14:textId="77777777" w:rsidR="00821AC4" w:rsidRDefault="00821AC4">
      <w:pPr>
        <w:pStyle w:val="Body"/>
        <w:spacing w:after="0"/>
        <w:ind w:left="1440" w:hanging="1440"/>
        <w:rPr>
          <w:ins w:id="139" w:author="Nicholas Watkins" w:date="2024-02-08T17:39:00Z"/>
          <w:rFonts w:ascii="Arial" w:eastAsia="Arial" w:hAnsi="Arial" w:cs="Arial"/>
        </w:rPr>
      </w:pPr>
    </w:p>
    <w:p w14:paraId="3E15A908" w14:textId="77777777" w:rsidR="00821AC4" w:rsidRDefault="00000000">
      <w:pPr>
        <w:pStyle w:val="ListParagraph"/>
        <w:numPr>
          <w:ilvl w:val="2"/>
          <w:numId w:val="3"/>
        </w:numPr>
        <w:spacing w:after="0"/>
        <w:rPr>
          <w:rFonts w:ascii="Arial" w:hAnsi="Arial"/>
          <w:color w:val="222222"/>
        </w:rPr>
      </w:pPr>
      <w:ins w:id="140" w:author="Nicholas Watkins" w:date="2024-02-08T17:39:00Z">
        <w:r>
          <w:rPr>
            <w:rFonts w:ascii="Arial" w:hAnsi="Arial"/>
            <w:color w:val="222222"/>
            <w:u w:color="222222"/>
          </w:rPr>
          <w:t xml:space="preserve">CDC/ATSDR Social Vulnerability Index:  </w:t>
        </w:r>
        <w:r>
          <w:rPr>
            <w:rStyle w:val="Hyperlink0"/>
          </w:rPr>
          <w:fldChar w:fldCharType="begin"/>
        </w:r>
        <w:r>
          <w:rPr>
            <w:rStyle w:val="Hyperlink0"/>
            <w:rFonts w:ascii="Arial" w:eastAsia="Arial" w:hAnsi="Arial" w:cs="Arial"/>
          </w:rPr>
          <w:instrText xml:space="preserve"> HYPERLINK "https://www.atsdr.cdc.gov/placeandhealth/svi/index.html"</w:instrText>
        </w:r>
        <w:r>
          <w:rPr>
            <w:rStyle w:val="Hyperlink0"/>
          </w:rPr>
        </w:r>
        <w:r>
          <w:rPr>
            <w:rStyle w:val="Hyperlink0"/>
          </w:rPr>
          <w:fldChar w:fldCharType="separate"/>
        </w:r>
        <w:r>
          <w:rPr>
            <w:rStyle w:val="Hyperlink0"/>
            <w:rFonts w:ascii="Arial" w:hAnsi="Arial"/>
          </w:rPr>
          <w:t>https://www.atsdr.cdc.gov/placeandhealth/svi/index.html</w:t>
        </w:r>
        <w:r>
          <w:rPr>
            <w:rFonts w:ascii="Arial" w:eastAsia="Arial" w:hAnsi="Arial" w:cs="Arial"/>
            <w:color w:val="222222"/>
          </w:rPr>
          <w:fldChar w:fldCharType="end"/>
        </w:r>
      </w:ins>
    </w:p>
    <w:p w14:paraId="600265FB" w14:textId="77777777" w:rsidR="00821AC4" w:rsidRDefault="00000000">
      <w:pPr>
        <w:pStyle w:val="Body"/>
        <w:numPr>
          <w:ilvl w:val="0"/>
          <w:numId w:val="20"/>
        </w:numPr>
        <w:spacing w:after="0"/>
        <w:rPr>
          <w:rFonts w:ascii="Arial" w:hAnsi="Arial"/>
          <w:sz w:val="55"/>
          <w:szCs w:val="55"/>
        </w:rPr>
      </w:pPr>
      <w:del w:id="141" w:author="Nicholas Watkins" w:date="2024-02-08T17:39:00Z">
        <w:r>
          <w:rPr>
            <w:rFonts w:ascii="Arial" w:hAnsi="Arial"/>
            <w:sz w:val="55"/>
            <w:szCs w:val="55"/>
          </w:rPr>
          <w:delText xml:space="preserve">-Anything above blued out or otherwise. </w:delText>
        </w:r>
      </w:del>
    </w:p>
    <w:p w14:paraId="570F325D" w14:textId="77777777" w:rsidR="00821AC4" w:rsidRDefault="00821AC4">
      <w:pPr>
        <w:pStyle w:val="Body"/>
        <w:spacing w:after="0"/>
        <w:rPr>
          <w:rFonts w:ascii="Arial" w:eastAsia="Arial" w:hAnsi="Arial" w:cs="Arial"/>
          <w:sz w:val="55"/>
          <w:szCs w:val="55"/>
        </w:rPr>
      </w:pPr>
    </w:p>
    <w:p w14:paraId="7D0BEE00" w14:textId="77777777" w:rsidR="00821AC4" w:rsidRDefault="00000000">
      <w:pPr>
        <w:pStyle w:val="ListParagraph"/>
        <w:numPr>
          <w:ilvl w:val="0"/>
          <w:numId w:val="22"/>
        </w:numPr>
        <w:spacing w:after="0"/>
        <w:rPr>
          <w:rFonts w:ascii="Arial" w:hAnsi="Arial"/>
          <w:color w:val="111111"/>
        </w:rPr>
      </w:pPr>
      <w:r>
        <w:rPr>
          <w:rFonts w:ascii="Arial" w:hAnsi="Arial"/>
        </w:rPr>
        <w:t xml:space="preserve">Battery degradation: </w:t>
      </w:r>
      <w:r>
        <w:rPr>
          <w:rFonts w:ascii="Arial" w:hAnsi="Arial"/>
          <w:color w:val="111111"/>
          <w:sz w:val="24"/>
          <w:szCs w:val="24"/>
          <w:u w:color="111111"/>
        </w:rPr>
        <w:t xml:space="preserve">According to a study by </w:t>
      </w:r>
      <w:hyperlink r:id="rId23" w:history="1">
        <w:r>
          <w:rPr>
            <w:rStyle w:val="Hyperlink0"/>
            <w:rFonts w:ascii="Arial" w:hAnsi="Arial"/>
            <w:sz w:val="24"/>
            <w:szCs w:val="24"/>
          </w:rPr>
          <w:t>Findings</w:t>
        </w:r>
      </w:hyperlink>
      <w:r>
        <w:rPr>
          <w:rFonts w:ascii="Arial" w:hAnsi="Arial"/>
          <w:color w:val="111111"/>
          <w:sz w:val="24"/>
          <w:szCs w:val="24"/>
          <w:u w:color="111111"/>
        </w:rPr>
        <w:t>, rapid and ultra-rapid charging can cause more degradation of the most common electric vehicle batteries than fast charging, although this degradation is limited to an extent by battery management system</w:t>
      </w:r>
    </w:p>
    <w:p w14:paraId="4DB67C7F" w14:textId="77777777" w:rsidR="00821AC4" w:rsidRDefault="00821AC4">
      <w:pPr>
        <w:pStyle w:val="Body"/>
        <w:spacing w:after="0"/>
        <w:rPr>
          <w:rFonts w:ascii="Arial" w:eastAsia="Arial" w:hAnsi="Arial" w:cs="Arial"/>
          <w:color w:val="111111"/>
          <w:sz w:val="24"/>
          <w:szCs w:val="24"/>
          <w:u w:color="111111"/>
        </w:rPr>
      </w:pPr>
    </w:p>
    <w:p w14:paraId="6CD2EFC6" w14:textId="77777777" w:rsidR="00821AC4" w:rsidRDefault="00000000">
      <w:pPr>
        <w:pStyle w:val="ListParagraph"/>
        <w:numPr>
          <w:ilvl w:val="0"/>
          <w:numId w:val="23"/>
        </w:numPr>
        <w:spacing w:after="0"/>
        <w:rPr>
          <w:rFonts w:ascii="Arial" w:hAnsi="Arial"/>
          <w:color w:val="111111"/>
          <w:sz w:val="24"/>
          <w:szCs w:val="24"/>
        </w:rPr>
      </w:pPr>
      <w:del w:id="142" w:author="Nicholas Watkins" w:date="2024-02-08T17:39:00Z">
        <w:r>
          <w:rPr>
            <w:rFonts w:ascii="Arial" w:hAnsi="Arial"/>
            <w:color w:val="111111"/>
            <w:sz w:val="24"/>
            <w:szCs w:val="24"/>
            <w:u w:color="111111"/>
          </w:rPr>
          <w:delText xml:space="preserve">However, the </w:delText>
        </w:r>
      </w:del>
      <w:ins w:id="143" w:author="Nicholas Watkins" w:date="2024-02-08T17:39:00Z">
        <w:r>
          <w:rPr>
            <w:rFonts w:ascii="Arial" w:hAnsi="Arial"/>
            <w:color w:val="111111"/>
            <w:sz w:val="24"/>
            <w:szCs w:val="24"/>
            <w:u w:color="111111"/>
          </w:rPr>
          <w:t xml:space="preserve">The </w:t>
        </w:r>
      </w:ins>
      <w:r>
        <w:rPr>
          <w:rFonts w:ascii="Arial" w:hAnsi="Arial"/>
          <w:color w:val="111111"/>
          <w:sz w:val="24"/>
          <w:szCs w:val="24"/>
          <w:u w:color="111111"/>
        </w:rPr>
        <w:t xml:space="preserve">correlation between charging level and fuel economy is not straightforward. </w:t>
      </w:r>
      <w:hyperlink r:id="rId24" w:history="1">
        <w:r>
          <w:rPr>
            <w:rStyle w:val="Hyperlink0"/>
            <w:rFonts w:ascii="Arial" w:hAnsi="Arial"/>
            <w:sz w:val="24"/>
            <w:szCs w:val="24"/>
          </w:rPr>
          <w:t xml:space="preserve">The charging rate can vary based on vehicle model for all charging types, and charge rate also depends on other factors, such as the battery’s state of charge and the ambient temperature </w:t>
        </w:r>
      </w:hyperlink>
      <w:hyperlink r:id="rId25" w:history="1">
        <w:r>
          <w:rPr>
            <w:rStyle w:val="Hyperlink6"/>
            <w:rFonts w:ascii="Arial" w:hAnsi="Arial"/>
            <w:sz w:val="24"/>
            <w:szCs w:val="24"/>
          </w:rPr>
          <w:t>3</w:t>
        </w:r>
      </w:hyperlink>
      <w:r>
        <w:rPr>
          <w:rFonts w:ascii="Arial" w:hAnsi="Arial"/>
          <w:color w:val="111111"/>
          <w:sz w:val="24"/>
          <w:szCs w:val="24"/>
          <w:u w:color="111111"/>
        </w:rPr>
        <w:t>.</w:t>
      </w:r>
    </w:p>
    <w:p w14:paraId="73455E63" w14:textId="77777777" w:rsidR="00821AC4" w:rsidRDefault="00821AC4">
      <w:pPr>
        <w:pStyle w:val="Body"/>
        <w:spacing w:after="0"/>
        <w:rPr>
          <w:rFonts w:ascii="Arial" w:eastAsia="Arial" w:hAnsi="Arial" w:cs="Arial"/>
        </w:rPr>
      </w:pPr>
    </w:p>
    <w:p w14:paraId="4742E5B0" w14:textId="77777777" w:rsidR="00821AC4" w:rsidRDefault="00000000">
      <w:pPr>
        <w:pStyle w:val="ListParagraph"/>
        <w:numPr>
          <w:ilvl w:val="0"/>
          <w:numId w:val="23"/>
        </w:numPr>
        <w:spacing w:after="0"/>
        <w:rPr>
          <w:rFonts w:ascii="Arial" w:hAnsi="Arial"/>
          <w:sz w:val="24"/>
          <w:szCs w:val="24"/>
        </w:rPr>
      </w:pPr>
      <w:r>
        <w:rPr>
          <w:rFonts w:ascii="Arial" w:hAnsi="Arial"/>
          <w:sz w:val="24"/>
          <w:szCs w:val="24"/>
        </w:rPr>
        <w:t xml:space="preserve">New Car Loan Analysis: People have been financing higher car values over longer amounts of time. Explore what is driving this trend. Search for answers by using data collected from the </w:t>
      </w:r>
      <w:hyperlink r:id="rId26" w:history="1">
        <w:r>
          <w:rPr>
            <w:rStyle w:val="Hyperlink0"/>
            <w:rFonts w:ascii="Arial" w:hAnsi="Arial"/>
            <w:sz w:val="24"/>
            <w:szCs w:val="24"/>
          </w:rPr>
          <w:t>Federal Reserve Economic Data (FRED)Links to an external site.</w:t>
        </w:r>
      </w:hyperlink>
    </w:p>
    <w:p w14:paraId="6C72762A" w14:textId="77777777" w:rsidR="00821AC4" w:rsidRDefault="00821AC4">
      <w:pPr>
        <w:pStyle w:val="Body"/>
        <w:spacing w:after="0"/>
        <w:rPr>
          <w:rFonts w:ascii="Arial" w:eastAsia="Arial" w:hAnsi="Arial" w:cs="Arial"/>
          <w:sz w:val="24"/>
          <w:szCs w:val="24"/>
        </w:rPr>
      </w:pPr>
    </w:p>
    <w:p w14:paraId="7E2C124E" w14:textId="77777777" w:rsidR="00821AC4" w:rsidRDefault="00000000">
      <w:pPr>
        <w:pStyle w:val="ListParagraph"/>
        <w:numPr>
          <w:ilvl w:val="0"/>
          <w:numId w:val="25"/>
        </w:numPr>
        <w:spacing w:after="0"/>
        <w:rPr>
          <w:rFonts w:ascii="Arial" w:hAnsi="Arial"/>
          <w:sz w:val="24"/>
          <w:szCs w:val="24"/>
        </w:rPr>
      </w:pPr>
      <w:r>
        <w:rPr>
          <w:rFonts w:ascii="Arial" w:hAnsi="Arial"/>
          <w:sz w:val="24"/>
          <w:szCs w:val="24"/>
        </w:rPr>
        <w:t xml:space="preserve">Trip by purpose:  Oak Ridge National Laboratory:  Trip by purpose:  Only to 2017 </w:t>
      </w:r>
      <w:hyperlink r:id="rId27" w:history="1">
        <w:r>
          <w:rPr>
            <w:rStyle w:val="Hyperlink4"/>
            <w:rFonts w:ascii="Arial" w:hAnsi="Arial"/>
            <w:sz w:val="24"/>
            <w:szCs w:val="24"/>
          </w:rPr>
          <w:t>https://afdc.energy.gov/data/10317</w:t>
        </w:r>
      </w:hyperlink>
    </w:p>
    <w:p w14:paraId="7BC72DA6" w14:textId="77777777" w:rsidR="00821AC4" w:rsidRDefault="00000000">
      <w:pPr>
        <w:pStyle w:val="Body"/>
        <w:spacing w:after="0"/>
        <w:rPr>
          <w:rFonts w:ascii="Arial" w:eastAsia="Arial" w:hAnsi="Arial" w:cs="Arial"/>
          <w:sz w:val="24"/>
          <w:szCs w:val="24"/>
        </w:rPr>
      </w:pPr>
      <w:r>
        <w:rPr>
          <w:rFonts w:ascii="Arial" w:hAnsi="Arial"/>
          <w:sz w:val="24"/>
          <w:szCs w:val="24"/>
        </w:rPr>
        <w:t xml:space="preserve">                           </w:t>
      </w:r>
      <w:hyperlink r:id="rId28" w:history="1">
        <w:r>
          <w:rPr>
            <w:rStyle w:val="Hyperlink7"/>
            <w:rFonts w:ascii="Arial" w:hAnsi="Arial"/>
            <w:lang w:val="de-DE"/>
          </w:rPr>
          <w:t>https://tedb.ornl.gov/data/</w:t>
        </w:r>
      </w:hyperlink>
    </w:p>
    <w:p w14:paraId="232F2820" w14:textId="77777777" w:rsidR="00821AC4" w:rsidRDefault="00821AC4">
      <w:pPr>
        <w:pStyle w:val="Body"/>
        <w:spacing w:after="0"/>
        <w:rPr>
          <w:del w:id="144" w:author="Nicholas Watkins" w:date="2024-02-08T17:34:00Z"/>
          <w:rFonts w:ascii="Arial" w:eastAsia="Arial" w:hAnsi="Arial" w:cs="Arial"/>
          <w:sz w:val="24"/>
          <w:szCs w:val="24"/>
        </w:rPr>
      </w:pPr>
    </w:p>
    <w:p w14:paraId="63231FFA" w14:textId="77777777" w:rsidR="00821AC4" w:rsidRDefault="00000000">
      <w:pPr>
        <w:pStyle w:val="Body"/>
        <w:spacing w:after="0"/>
        <w:rPr>
          <w:del w:id="145" w:author="Nicholas Watkins" w:date="2024-02-08T17:34:00Z"/>
          <w:rFonts w:ascii="Arial" w:eastAsia="Arial" w:hAnsi="Arial" w:cs="Arial"/>
          <w:b/>
          <w:bCs/>
          <w:i/>
          <w:iCs/>
          <w:sz w:val="24"/>
          <w:szCs w:val="24"/>
        </w:rPr>
      </w:pPr>
      <w:del w:id="146" w:author="Nicholas Watkins" w:date="2024-02-08T17:34:00Z">
        <w:r>
          <w:rPr>
            <w:rFonts w:ascii="Arial" w:hAnsi="Arial"/>
            <w:b/>
            <w:bCs/>
            <w:i/>
            <w:iCs/>
            <w:sz w:val="24"/>
            <w:szCs w:val="24"/>
          </w:rPr>
          <w:delText xml:space="preserve">Pew America Trends Panel - 108:  Climate change attitudes and experiences with natural disasters on EV car adoption. </w:delText>
        </w:r>
      </w:del>
    </w:p>
    <w:p w14:paraId="558E972E" w14:textId="77777777" w:rsidR="00821AC4" w:rsidRDefault="00821AC4">
      <w:pPr>
        <w:pStyle w:val="Body"/>
        <w:spacing w:after="0"/>
        <w:rPr>
          <w:del w:id="147" w:author="Nicholas Watkins" w:date="2024-02-08T17:34:00Z"/>
          <w:rFonts w:ascii="Arial" w:eastAsia="Arial" w:hAnsi="Arial" w:cs="Arial"/>
          <w:sz w:val="24"/>
          <w:szCs w:val="24"/>
        </w:rPr>
      </w:pPr>
    </w:p>
    <w:p w14:paraId="5A4AA5FD" w14:textId="77777777" w:rsidR="00821AC4" w:rsidRDefault="00000000">
      <w:pPr>
        <w:pStyle w:val="Body"/>
        <w:spacing w:after="0"/>
        <w:rPr>
          <w:del w:id="148" w:author="Nicholas Watkins" w:date="2024-02-08T17:34:00Z"/>
          <w:rFonts w:ascii="Arial" w:eastAsia="Arial" w:hAnsi="Arial" w:cs="Arial"/>
          <w:sz w:val="19"/>
          <w:szCs w:val="19"/>
        </w:rPr>
      </w:pPr>
      <w:del w:id="149" w:author="Nicholas Watkins" w:date="2024-02-08T17:34:00Z">
        <w:r>
          <w:rPr>
            <w:rFonts w:ascii="Arial" w:hAnsi="Arial"/>
            <w:sz w:val="19"/>
            <w:szCs w:val="19"/>
            <w:shd w:val="clear" w:color="auto" w:fill="FFFF00"/>
          </w:rPr>
          <w:delText xml:space="preserve">The </w:delText>
        </w:r>
        <w:r>
          <w:rPr>
            <w:rFonts w:ascii="Arial" w:hAnsi="Arial"/>
            <w:b/>
            <w:bCs/>
            <w:sz w:val="19"/>
            <w:szCs w:val="19"/>
            <w:shd w:val="clear" w:color="auto" w:fill="FFFF00"/>
          </w:rPr>
          <w:delText>Understanding America Study (UAS) i</w:delText>
        </w:r>
        <w:r>
          <w:rPr>
            <w:rFonts w:ascii="Arial" w:hAnsi="Arial"/>
            <w:sz w:val="19"/>
            <w:szCs w:val="19"/>
          </w:rPr>
          <w:delText>s a longitudinal panel survey designed to provide insights into various aspects of American life, including economic, social, and health-related behaviors. While there may not be an exact equivalent to the UAS, several other studies and surveys focus on consumer behavior, social trends, and related topics. Here are some examples:</w:delText>
        </w:r>
      </w:del>
    </w:p>
    <w:p w14:paraId="7CCEB26C" w14:textId="77777777" w:rsidR="00821AC4" w:rsidRDefault="00000000">
      <w:pPr>
        <w:pStyle w:val="ListParagraph"/>
        <w:numPr>
          <w:ilvl w:val="0"/>
          <w:numId w:val="26"/>
        </w:numPr>
        <w:spacing w:after="0"/>
        <w:rPr>
          <w:rFonts w:ascii="Arial" w:hAnsi="Arial"/>
          <w:sz w:val="19"/>
          <w:szCs w:val="19"/>
        </w:rPr>
      </w:pPr>
      <w:del w:id="150" w:author="Nicholas Watkins" w:date="2024-02-08T17:34:00Z">
        <w:r>
          <w:rPr>
            <w:rFonts w:ascii="Arial" w:hAnsi="Arial"/>
            <w:b/>
            <w:bCs/>
            <w:sz w:val="19"/>
            <w:szCs w:val="19"/>
          </w:rPr>
          <w:delText>National Longitudinal Surveys (NLS):</w:delText>
        </w:r>
        <w:r>
          <w:rPr>
            <w:rFonts w:ascii="Arial" w:hAnsi="Arial"/>
            <w:sz w:val="19"/>
            <w:szCs w:val="19"/>
          </w:rPr>
          <w:delText xml:space="preserve"> The U.S. Bureau of Labor Statistics conducts several NLS programs that follow individuals over time, examining their employment, income, health, and other factors.</w:delText>
        </w:r>
      </w:del>
    </w:p>
    <w:p w14:paraId="209FDF6F" w14:textId="77777777" w:rsidR="00821AC4" w:rsidRDefault="00000000">
      <w:pPr>
        <w:pStyle w:val="ListParagraph"/>
        <w:numPr>
          <w:ilvl w:val="0"/>
          <w:numId w:val="26"/>
        </w:numPr>
        <w:spacing w:after="0"/>
        <w:rPr>
          <w:rFonts w:ascii="Arial" w:hAnsi="Arial"/>
          <w:sz w:val="19"/>
          <w:szCs w:val="19"/>
        </w:rPr>
      </w:pPr>
      <w:del w:id="151" w:author="Nicholas Watkins" w:date="2024-02-08T17:34:00Z">
        <w:r>
          <w:rPr>
            <w:rFonts w:ascii="Arial" w:hAnsi="Arial"/>
            <w:b/>
            <w:bCs/>
            <w:sz w:val="19"/>
            <w:szCs w:val="19"/>
          </w:rPr>
          <w:delText>Panel Study of Income Dynamics (PSID):</w:delText>
        </w:r>
        <w:r>
          <w:rPr>
            <w:rFonts w:ascii="Arial" w:hAnsi="Arial"/>
            <w:sz w:val="19"/>
            <w:szCs w:val="19"/>
          </w:rPr>
          <w:delText xml:space="preserve"> This longitudinal study, conducted by the University of Michigan, tracks the economic well-being of individuals and families in the United States.</w:delText>
        </w:r>
      </w:del>
    </w:p>
    <w:p w14:paraId="304B6517" w14:textId="77777777" w:rsidR="00821AC4" w:rsidRDefault="00000000">
      <w:pPr>
        <w:pStyle w:val="ListParagraph"/>
        <w:numPr>
          <w:ilvl w:val="0"/>
          <w:numId w:val="26"/>
        </w:numPr>
        <w:spacing w:after="0"/>
        <w:rPr>
          <w:rFonts w:ascii="Arial" w:hAnsi="Arial"/>
          <w:sz w:val="19"/>
          <w:szCs w:val="19"/>
        </w:rPr>
      </w:pPr>
      <w:del w:id="152" w:author="Nicholas Watkins" w:date="2024-02-08T17:34:00Z">
        <w:r>
          <w:rPr>
            <w:rFonts w:ascii="Arial" w:hAnsi="Arial"/>
            <w:b/>
            <w:bCs/>
            <w:sz w:val="19"/>
            <w:szCs w:val="19"/>
          </w:rPr>
          <w:delText>Consumer Expenditure Survey (CE):</w:delText>
        </w:r>
        <w:r>
          <w:rPr>
            <w:rFonts w:ascii="Arial" w:hAnsi="Arial"/>
            <w:sz w:val="19"/>
            <w:szCs w:val="19"/>
          </w:rPr>
          <w:delText xml:space="preserve"> Conducted by the U.S. Bureau of Labor Statistics, this survey provides information on the buying habits of American consumers, including expenditures on various goods and services.</w:delText>
        </w:r>
      </w:del>
    </w:p>
    <w:p w14:paraId="5771ECEF" w14:textId="77777777" w:rsidR="00821AC4" w:rsidRDefault="00000000">
      <w:pPr>
        <w:pStyle w:val="ListParagraph"/>
        <w:numPr>
          <w:ilvl w:val="0"/>
          <w:numId w:val="26"/>
        </w:numPr>
        <w:spacing w:after="0"/>
        <w:rPr>
          <w:rFonts w:ascii="Arial" w:hAnsi="Arial"/>
          <w:sz w:val="19"/>
          <w:szCs w:val="19"/>
        </w:rPr>
      </w:pPr>
      <w:del w:id="153" w:author="Nicholas Watkins" w:date="2024-02-08T17:34:00Z">
        <w:r>
          <w:rPr>
            <w:rFonts w:ascii="Arial" w:hAnsi="Arial"/>
            <w:b/>
            <w:bCs/>
            <w:sz w:val="19"/>
            <w:szCs w:val="19"/>
          </w:rPr>
          <w:lastRenderedPageBreak/>
          <w:delText>American National Election Studies (ANES):</w:delText>
        </w:r>
        <w:r>
          <w:rPr>
            <w:rFonts w:ascii="Arial" w:hAnsi="Arial"/>
            <w:sz w:val="19"/>
            <w:szCs w:val="19"/>
          </w:rPr>
          <w:delText xml:space="preserve"> While primarily focused on political behavior, ANES collects data on various aspects of American life, including demographics, values, and social attitudes.</w:delText>
        </w:r>
      </w:del>
    </w:p>
    <w:p w14:paraId="489B74E6" w14:textId="77777777" w:rsidR="00821AC4" w:rsidRDefault="00000000">
      <w:pPr>
        <w:pStyle w:val="ListParagraph"/>
        <w:numPr>
          <w:ilvl w:val="0"/>
          <w:numId w:val="26"/>
        </w:numPr>
        <w:spacing w:after="0"/>
        <w:rPr>
          <w:rFonts w:ascii="Arial" w:hAnsi="Arial"/>
          <w:sz w:val="19"/>
          <w:szCs w:val="19"/>
        </w:rPr>
      </w:pPr>
      <w:del w:id="154" w:author="Nicholas Watkins" w:date="2024-02-08T17:34:00Z">
        <w:r>
          <w:rPr>
            <w:rFonts w:ascii="Arial" w:hAnsi="Arial"/>
            <w:b/>
            <w:bCs/>
            <w:sz w:val="19"/>
            <w:szCs w:val="19"/>
            <w:shd w:val="clear" w:color="auto" w:fill="FFFF00"/>
          </w:rPr>
          <w:delText>*Pew Research Center Surveys:</w:delText>
        </w:r>
        <w:r>
          <w:rPr>
            <w:rFonts w:ascii="Arial" w:hAnsi="Arial"/>
            <w:sz w:val="19"/>
            <w:szCs w:val="19"/>
            <w:shd w:val="clear" w:color="auto" w:fill="FFFF00"/>
          </w:rPr>
          <w:delText xml:space="preserve"> Pew regularly conducts surveys on a wide range of topics, including social and demographic trends, technology use, and public opinion on various issues.... also global trends.</w:delText>
        </w:r>
      </w:del>
    </w:p>
    <w:p w14:paraId="0EE080DC" w14:textId="77777777" w:rsidR="00821AC4" w:rsidRDefault="00000000">
      <w:pPr>
        <w:pStyle w:val="ListParagraph"/>
        <w:numPr>
          <w:ilvl w:val="0"/>
          <w:numId w:val="26"/>
        </w:numPr>
        <w:spacing w:after="0"/>
        <w:rPr>
          <w:rFonts w:ascii="Arial" w:hAnsi="Arial"/>
          <w:sz w:val="19"/>
          <w:szCs w:val="19"/>
        </w:rPr>
      </w:pPr>
      <w:del w:id="155" w:author="Nicholas Watkins" w:date="2024-02-08T17:34:00Z">
        <w:r>
          <w:rPr>
            <w:rFonts w:ascii="Arial" w:hAnsi="Arial"/>
            <w:b/>
            <w:bCs/>
            <w:sz w:val="19"/>
            <w:szCs w:val="19"/>
          </w:rPr>
          <w:delText>GfK Consumer Confidence Index:</w:delText>
        </w:r>
        <w:r>
          <w:rPr>
            <w:rFonts w:ascii="Arial" w:hAnsi="Arial"/>
            <w:sz w:val="19"/>
            <w:szCs w:val="19"/>
          </w:rPr>
          <w:delText xml:space="preserve"> This is a global survey that measures consumer confidence in economic conditions. While it is not focused solely on the U.S., it provides insights into consumer sentiment.</w:delText>
        </w:r>
      </w:del>
    </w:p>
    <w:p w14:paraId="55BC4193" w14:textId="77777777" w:rsidR="00821AC4" w:rsidRDefault="00000000">
      <w:pPr>
        <w:pStyle w:val="ListParagraph"/>
        <w:numPr>
          <w:ilvl w:val="0"/>
          <w:numId w:val="26"/>
        </w:numPr>
        <w:spacing w:after="0"/>
        <w:rPr>
          <w:rFonts w:ascii="Arial" w:hAnsi="Arial"/>
          <w:sz w:val="19"/>
          <w:szCs w:val="19"/>
        </w:rPr>
      </w:pPr>
      <w:del w:id="156" w:author="Nicholas Watkins" w:date="2024-02-08T17:34:00Z">
        <w:r>
          <w:rPr>
            <w:rFonts w:ascii="Arial" w:hAnsi="Arial"/>
            <w:b/>
            <w:bCs/>
            <w:sz w:val="19"/>
            <w:szCs w:val="19"/>
          </w:rPr>
          <w:delText>The Nielsen Consumer Panel:</w:delText>
        </w:r>
        <w:r>
          <w:rPr>
            <w:rFonts w:ascii="Arial" w:hAnsi="Arial"/>
            <w:sz w:val="19"/>
            <w:szCs w:val="19"/>
          </w:rPr>
          <w:delText xml:space="preserve"> Nielsen gathers data on consumer purchasing behavior, including what products people buy and how they use them. This data is often used by businesses for market research.</w:delText>
        </w:r>
      </w:del>
    </w:p>
    <w:p w14:paraId="322C9372" w14:textId="77777777" w:rsidR="00821AC4" w:rsidRDefault="00000000">
      <w:pPr>
        <w:pStyle w:val="ListParagraph"/>
        <w:numPr>
          <w:ilvl w:val="0"/>
          <w:numId w:val="26"/>
        </w:numPr>
        <w:spacing w:after="0"/>
        <w:rPr>
          <w:rFonts w:ascii="Arial" w:hAnsi="Arial"/>
          <w:sz w:val="19"/>
          <w:szCs w:val="19"/>
        </w:rPr>
      </w:pPr>
      <w:del w:id="157" w:author="Nicholas Watkins" w:date="2024-02-08T17:34:00Z">
        <w:r>
          <w:rPr>
            <w:rFonts w:ascii="Arial" w:hAnsi="Arial"/>
            <w:b/>
            <w:bCs/>
            <w:sz w:val="19"/>
            <w:szCs w:val="19"/>
          </w:rPr>
          <w:delText>Health and Retirement Study (HRS):</w:delText>
        </w:r>
        <w:r>
          <w:rPr>
            <w:rFonts w:ascii="Arial" w:hAnsi="Arial"/>
            <w:sz w:val="19"/>
            <w:szCs w:val="19"/>
          </w:rPr>
          <w:delText xml:space="preserve"> This longitudinal study, sponsored by the National Institute on Aging, focuses on the health, retirement, and aging of Americans.</w:delText>
        </w:r>
      </w:del>
    </w:p>
    <w:sectPr w:rsidR="00821AC4">
      <w:headerReference w:type="default" r:id="rId29"/>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681E7" w14:textId="77777777" w:rsidR="00A84992" w:rsidRDefault="00A84992">
      <w:r>
        <w:separator/>
      </w:r>
    </w:p>
  </w:endnote>
  <w:endnote w:type="continuationSeparator" w:id="0">
    <w:p w14:paraId="2D8406AC" w14:textId="77777777" w:rsidR="00A84992" w:rsidRDefault="00A84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B3484" w14:textId="77777777" w:rsidR="00821AC4" w:rsidRDefault="00000000">
    <w:pPr>
      <w:pStyle w:val="Header"/>
      <w:jc w:val="right"/>
    </w:pPr>
    <w:r>
      <w:tab/>
    </w:r>
    <w:r>
      <w:fldChar w:fldCharType="begin"/>
    </w:r>
    <w:r>
      <w:instrText xml:space="preserve"> PAGE </w:instrText>
    </w:r>
    <w:r>
      <w:fldChar w:fldCharType="separate"/>
    </w:r>
    <w:r w:rsidR="00A217C5">
      <w:rPr>
        <w:noProof/>
      </w:rPr>
      <w:t>1</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16C5E" w14:textId="77777777" w:rsidR="00A84992" w:rsidRDefault="00A84992">
      <w:r>
        <w:separator/>
      </w:r>
    </w:p>
  </w:footnote>
  <w:footnote w:type="continuationSeparator" w:id="0">
    <w:p w14:paraId="677581E5" w14:textId="77777777" w:rsidR="00A84992" w:rsidRDefault="00A84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4F59" w14:textId="77777777" w:rsidR="00821AC4" w:rsidRDefault="00000000">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61C"/>
    <w:multiLevelType w:val="hybridMultilevel"/>
    <w:tmpl w:val="BE986828"/>
    <w:styleLink w:val="ImportedStyle7"/>
    <w:lvl w:ilvl="0" w:tplc="3F3092F6">
      <w:start w:val="1"/>
      <w:numFmt w:val="bullet"/>
      <w:lvlText w:val="·"/>
      <w:lvlJc w:val="left"/>
      <w:pPr>
        <w:ind w:left="75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234A300">
      <w:start w:val="1"/>
      <w:numFmt w:val="bullet"/>
      <w:lvlText w:val="o"/>
      <w:lvlJc w:val="left"/>
      <w:pPr>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ACFA8A00">
      <w:start w:val="1"/>
      <w:numFmt w:val="bullet"/>
      <w:lvlText w:val="▪"/>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A9E66396">
      <w:start w:val="1"/>
      <w:numFmt w:val="bullet"/>
      <w:lvlText w:val="·"/>
      <w:lvlJc w:val="left"/>
      <w:pPr>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E0D8407A">
      <w:start w:val="1"/>
      <w:numFmt w:val="bullet"/>
      <w:lvlText w:val="o"/>
      <w:lvlJc w:val="left"/>
      <w:pPr>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F3164848">
      <w:start w:val="1"/>
      <w:numFmt w:val="bullet"/>
      <w:lvlText w:val="▪"/>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4098890C">
      <w:start w:val="1"/>
      <w:numFmt w:val="bullet"/>
      <w:lvlText w:val="·"/>
      <w:lvlJc w:val="left"/>
      <w:pPr>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35765AF4">
      <w:start w:val="1"/>
      <w:numFmt w:val="bullet"/>
      <w:lvlText w:val="o"/>
      <w:lvlJc w:val="left"/>
      <w:pPr>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D17C1B36">
      <w:start w:val="1"/>
      <w:numFmt w:val="bullet"/>
      <w:lvlText w:val="▪"/>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 w15:restartNumberingAfterBreak="0">
    <w:nsid w:val="04392145"/>
    <w:multiLevelType w:val="hybridMultilevel"/>
    <w:tmpl w:val="1D9C3A7C"/>
    <w:lvl w:ilvl="0" w:tplc="E996C64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05042B66"/>
    <w:multiLevelType w:val="hybridMultilevel"/>
    <w:tmpl w:val="BE986828"/>
    <w:numStyleLink w:val="ImportedStyle7"/>
  </w:abstractNum>
  <w:abstractNum w:abstractNumId="3" w15:restartNumberingAfterBreak="0">
    <w:nsid w:val="0A7272F1"/>
    <w:multiLevelType w:val="hybridMultilevel"/>
    <w:tmpl w:val="E7A66C20"/>
    <w:numStyleLink w:val="ImportedStyle2"/>
  </w:abstractNum>
  <w:abstractNum w:abstractNumId="4" w15:restartNumberingAfterBreak="0">
    <w:nsid w:val="100E26B8"/>
    <w:multiLevelType w:val="hybridMultilevel"/>
    <w:tmpl w:val="8B7223D8"/>
    <w:numStyleLink w:val="ImportedStyle1"/>
  </w:abstractNum>
  <w:abstractNum w:abstractNumId="5" w15:restartNumberingAfterBreak="0">
    <w:nsid w:val="1E037D33"/>
    <w:multiLevelType w:val="hybridMultilevel"/>
    <w:tmpl w:val="AA10C9AC"/>
    <w:styleLink w:val="ImportedStyle3"/>
    <w:lvl w:ilvl="0" w:tplc="43BE2A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AF207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41C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04D2B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30A5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78EAE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E245B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372F1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6C017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D9149B"/>
    <w:multiLevelType w:val="hybridMultilevel"/>
    <w:tmpl w:val="ABD6B776"/>
    <w:numStyleLink w:val="ImportedStyle8"/>
  </w:abstractNum>
  <w:abstractNum w:abstractNumId="7" w15:restartNumberingAfterBreak="0">
    <w:nsid w:val="354E39C8"/>
    <w:multiLevelType w:val="hybridMultilevel"/>
    <w:tmpl w:val="7380538E"/>
    <w:numStyleLink w:val="ImportedStyle6"/>
  </w:abstractNum>
  <w:abstractNum w:abstractNumId="8" w15:restartNumberingAfterBreak="0">
    <w:nsid w:val="3613229F"/>
    <w:multiLevelType w:val="hybridMultilevel"/>
    <w:tmpl w:val="B6AC5A72"/>
    <w:lvl w:ilvl="0" w:tplc="E996C64E">
      <w:start w:val="1"/>
      <w:numFmt w:val="bullet"/>
      <w:lvlText w:val="o"/>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ED81FAF"/>
    <w:multiLevelType w:val="hybridMultilevel"/>
    <w:tmpl w:val="7EE22EAA"/>
    <w:styleLink w:val="ImportedStyle4"/>
    <w:lvl w:ilvl="0" w:tplc="AA54EB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AA8CE9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9C8FFF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A0481E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1EB0B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F38F12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7BC72F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A94F13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87A6F0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F9B5B50"/>
    <w:multiLevelType w:val="hybridMultilevel"/>
    <w:tmpl w:val="ABD6B776"/>
    <w:styleLink w:val="ImportedStyle8"/>
    <w:lvl w:ilvl="0" w:tplc="C39253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9B60D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81225B0">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E36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7C1C7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D8CFB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6984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D48819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64620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AAB5377"/>
    <w:multiLevelType w:val="hybridMultilevel"/>
    <w:tmpl w:val="8B7223D8"/>
    <w:styleLink w:val="ImportedStyle1"/>
    <w:lvl w:ilvl="0" w:tplc="A17EC6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D16BF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0967D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600B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C213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0471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487B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1DE16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DDCB5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7965B39"/>
    <w:multiLevelType w:val="hybridMultilevel"/>
    <w:tmpl w:val="A8EE4F16"/>
    <w:styleLink w:val="ImportedStyle5"/>
    <w:lvl w:ilvl="0" w:tplc="7A546706">
      <w:start w:val="1"/>
      <w:numFmt w:val="bullet"/>
      <w:lvlText w:val="·"/>
      <w:lvlJc w:val="left"/>
      <w:pPr>
        <w:ind w:left="11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D6631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3E07C4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7CA18C8">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77C1C80">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0C4EAD8">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C24AA22">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A2837BE">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A140A82">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B7E4762"/>
    <w:multiLevelType w:val="hybridMultilevel"/>
    <w:tmpl w:val="7EE22EAA"/>
    <w:numStyleLink w:val="ImportedStyle4"/>
  </w:abstractNum>
  <w:abstractNum w:abstractNumId="14" w15:restartNumberingAfterBreak="0">
    <w:nsid w:val="63003397"/>
    <w:multiLevelType w:val="hybridMultilevel"/>
    <w:tmpl w:val="E7A66C20"/>
    <w:styleLink w:val="ImportedStyle2"/>
    <w:lvl w:ilvl="0" w:tplc="9006A8F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38A72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73682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CC3A9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394906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9149B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2D2C52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BE2C0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5A9A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F740603"/>
    <w:multiLevelType w:val="hybridMultilevel"/>
    <w:tmpl w:val="AA10C9AC"/>
    <w:numStyleLink w:val="ImportedStyle3"/>
  </w:abstractNum>
  <w:abstractNum w:abstractNumId="16" w15:restartNumberingAfterBreak="0">
    <w:nsid w:val="71CE44E2"/>
    <w:multiLevelType w:val="hybridMultilevel"/>
    <w:tmpl w:val="A8EE4F16"/>
    <w:numStyleLink w:val="ImportedStyle5"/>
  </w:abstractNum>
  <w:abstractNum w:abstractNumId="17" w15:restartNumberingAfterBreak="0">
    <w:nsid w:val="7DF27797"/>
    <w:multiLevelType w:val="hybridMultilevel"/>
    <w:tmpl w:val="7380538E"/>
    <w:styleLink w:val="ImportedStyle6"/>
    <w:lvl w:ilvl="0" w:tplc="033C974C">
      <w:start w:val="1"/>
      <w:numFmt w:val="bullet"/>
      <w:lvlText w:val="·"/>
      <w:lvlJc w:val="left"/>
      <w:pPr>
        <w:ind w:left="75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14605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1F037D4">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5D0262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8763EF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608B62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0C63C42">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E0E519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15A6BB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629045870">
    <w:abstractNumId w:val="11"/>
  </w:num>
  <w:num w:numId="2" w16cid:durableId="820662116">
    <w:abstractNumId w:val="4"/>
  </w:num>
  <w:num w:numId="3" w16cid:durableId="2065592608">
    <w:abstractNumId w:val="4"/>
    <w:lvlOverride w:ilvl="0">
      <w:lvl w:ilvl="0" w:tplc="861C52B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A50B70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E6051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37A1ED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85A7DA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0E0CC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ADE99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A5E5F5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82D7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27877569">
    <w:abstractNumId w:val="14"/>
  </w:num>
  <w:num w:numId="5" w16cid:durableId="1128476408">
    <w:abstractNumId w:val="3"/>
  </w:num>
  <w:num w:numId="6" w16cid:durableId="566720056">
    <w:abstractNumId w:val="5"/>
  </w:num>
  <w:num w:numId="7" w16cid:durableId="1412391320">
    <w:abstractNumId w:val="15"/>
  </w:num>
  <w:num w:numId="8" w16cid:durableId="890848413">
    <w:abstractNumId w:val="15"/>
    <w:lvlOverride w:ilvl="0">
      <w:lvl w:ilvl="0" w:tplc="92C4F6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5EAEA2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E4F4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D0EB9A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0FABF1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50808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B20AA5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822BF2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9E8848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16cid:durableId="1589999403">
    <w:abstractNumId w:val="15"/>
    <w:lvlOverride w:ilvl="0">
      <w:lvl w:ilvl="0" w:tplc="92C4F612">
        <w:start w:val="1"/>
        <w:numFmt w:val="bullet"/>
        <w:lvlText w:val="•"/>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5EAEA2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E4F4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D0EB9A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0FABF1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50808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B20AA5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822BF2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9E8848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16cid:durableId="542790154">
    <w:abstractNumId w:val="15"/>
    <w:lvlOverride w:ilvl="0">
      <w:lvl w:ilvl="0" w:tplc="92C4F6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5EAEA2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E4F4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D0EB9A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0FABF1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5080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B20AA5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822BF2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9E884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16cid:durableId="722484060">
    <w:abstractNumId w:val="9"/>
  </w:num>
  <w:num w:numId="12" w16cid:durableId="124927835">
    <w:abstractNumId w:val="13"/>
  </w:num>
  <w:num w:numId="13" w16cid:durableId="1116603407">
    <w:abstractNumId w:val="12"/>
  </w:num>
  <w:num w:numId="14" w16cid:durableId="339700573">
    <w:abstractNumId w:val="16"/>
  </w:num>
  <w:num w:numId="15" w16cid:durableId="821193819">
    <w:abstractNumId w:val="15"/>
    <w:lvlOverride w:ilvl="0">
      <w:lvl w:ilvl="0" w:tplc="92C4F6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5EAEA2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E4F4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D0EB9A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0FABF1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5080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B20AA5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822BF2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9E884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16cid:durableId="2000574087">
    <w:abstractNumId w:val="15"/>
    <w:lvlOverride w:ilvl="0">
      <w:lvl w:ilvl="0" w:tplc="92C4F6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5EAEA2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E4F4B6">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9D0EB9A8">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00FABF14">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09508086">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FB20AA56">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4822BF2E">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C9E88488">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7" w16cid:durableId="851184077">
    <w:abstractNumId w:val="15"/>
    <w:lvlOverride w:ilvl="0">
      <w:lvl w:ilvl="0" w:tplc="92C4F6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5EAEA2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E4F4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D0EB9A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0FABF1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95080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B20AA5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822BF2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9E884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16cid:durableId="372733721">
    <w:abstractNumId w:val="17"/>
  </w:num>
  <w:num w:numId="19" w16cid:durableId="534008320">
    <w:abstractNumId w:val="7"/>
  </w:num>
  <w:num w:numId="20" w16cid:durableId="1224490282">
    <w:abstractNumId w:val="4"/>
    <w:lvlOverride w:ilvl="0">
      <w:lvl w:ilvl="0" w:tplc="861C52B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A50B706">
        <w:start w:val="1"/>
        <w:numFmt w:val="bullet"/>
        <w:suff w:val="nothing"/>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E6051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37A1ED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85A7DAE">
        <w:start w:val="1"/>
        <w:numFmt w:val="bullet"/>
        <w:suff w:val="nothing"/>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0E0CC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ADE99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A5E5F5E">
        <w:start w:val="1"/>
        <w:numFmt w:val="bullet"/>
        <w:suff w:val="nothing"/>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82D7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16cid:durableId="1208027758">
    <w:abstractNumId w:val="0"/>
  </w:num>
  <w:num w:numId="22" w16cid:durableId="988705361">
    <w:abstractNumId w:val="2"/>
  </w:num>
  <w:num w:numId="23" w16cid:durableId="529533113">
    <w:abstractNumId w:val="2"/>
    <w:lvlOverride w:ilvl="0">
      <w:lvl w:ilvl="0" w:tplc="B870548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E20FE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872DA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86C101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B8C08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450B7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406CD4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0026B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2E624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4" w16cid:durableId="1580943092">
    <w:abstractNumId w:val="10"/>
  </w:num>
  <w:num w:numId="25" w16cid:durableId="1129085145">
    <w:abstractNumId w:val="6"/>
  </w:num>
  <w:num w:numId="26" w16cid:durableId="706837489">
    <w:abstractNumId w:val="4"/>
    <w:lvlOverride w:ilvl="0">
      <w:lvl w:ilvl="0" w:tplc="861C52B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A50B70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E6051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37A1E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85A7D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0E0CC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ADE991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A5E5F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982D7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946081280">
    <w:abstractNumId w:val="8"/>
  </w:num>
  <w:num w:numId="28" w16cid:durableId="4041805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wan, Elaine">
    <w15:presenceInfo w15:providerId="AD" w15:userId="S::kwanelai@msu.edu::bd6735ef-372c-405a-bfa4-13579a6df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oNotDisplayPageBoundaries/>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AC4"/>
    <w:rsid w:val="003E5134"/>
    <w:rsid w:val="00821AC4"/>
    <w:rsid w:val="009538C4"/>
    <w:rsid w:val="00A217C5"/>
    <w:rsid w:val="00A84992"/>
    <w:rsid w:val="00FD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BF99B"/>
  <w15:docId w15:val="{DC416F3E-3529-5142-B7E5-5E0A7EC0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hAnsi="Calibri" w:cs="Arial Unicode MS"/>
      <w:color w:val="000000"/>
      <w:sz w:val="22"/>
      <w:szCs w:val="22"/>
      <w:u w:color="000000"/>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character" w:customStyle="1" w:styleId="Hyperlink0">
    <w:name w:val="Hyperlink.0"/>
    <w:basedOn w:val="Hyperlink"/>
    <w:rPr>
      <w:outline w:val="0"/>
      <w:color w:val="0563C1"/>
      <w:u w:val="single" w:color="0563C1"/>
    </w:r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numbering" w:customStyle="1" w:styleId="ImportedStyle4">
    <w:name w:val="Imported Style 4"/>
    <w:pPr>
      <w:numPr>
        <w:numId w:val="11"/>
      </w:numPr>
    </w:pPr>
  </w:style>
  <w:style w:type="character" w:customStyle="1" w:styleId="Hyperlink1">
    <w:name w:val="Hyperlink.1"/>
    <w:basedOn w:val="Hyperlink0"/>
    <w:rPr>
      <w:outline w:val="0"/>
      <w:color w:val="0563C1"/>
      <w:sz w:val="24"/>
      <w:szCs w:val="24"/>
      <w:u w:val="single" w:color="0563C1"/>
    </w:rPr>
  </w:style>
  <w:style w:type="numbering" w:customStyle="1" w:styleId="ImportedStyle5">
    <w:name w:val="Imported Style 5"/>
    <w:pPr>
      <w:numPr>
        <w:numId w:val="13"/>
      </w:numPr>
    </w:pPr>
  </w:style>
  <w:style w:type="character" w:customStyle="1" w:styleId="Hyperlink2">
    <w:name w:val="Hyperlink.2"/>
    <w:basedOn w:val="Hyperlink0"/>
    <w:rPr>
      <w:outline w:val="0"/>
      <w:color w:val="0563C1"/>
      <w:u w:val="single" w:color="0563C1"/>
      <w:shd w:val="clear" w:color="auto" w:fill="00FF00"/>
    </w:rPr>
  </w:style>
  <w:style w:type="character" w:customStyle="1" w:styleId="Hyperlink3">
    <w:name w:val="Hyperlink.3"/>
    <w:basedOn w:val="Hyperlink0"/>
    <w:rPr>
      <w:outline w:val="0"/>
      <w:color w:val="000000"/>
      <w:u w:val="single" w:color="000000"/>
      <w:shd w:val="clear" w:color="auto" w:fill="C0C0C0"/>
    </w:rPr>
  </w:style>
  <w:style w:type="character" w:customStyle="1" w:styleId="Hyperlink4">
    <w:name w:val="Hyperlink.4"/>
    <w:basedOn w:val="Hyperlink0"/>
    <w:rPr>
      <w:outline w:val="0"/>
      <w:color w:val="000000"/>
      <w:u w:val="single" w:color="000000"/>
    </w:rPr>
  </w:style>
  <w:style w:type="character" w:customStyle="1" w:styleId="Hyperlink5">
    <w:name w:val="Hyperlink.5"/>
    <w:basedOn w:val="Hyperlink0"/>
    <w:rPr>
      <w:i/>
      <w:iCs/>
      <w:outline w:val="0"/>
      <w:color w:val="000000"/>
      <w:u w:val="single" w:color="000000"/>
      <w:shd w:val="clear" w:color="auto" w:fill="C0C0C0"/>
    </w:rPr>
  </w:style>
  <w:style w:type="numbering" w:customStyle="1" w:styleId="ImportedStyle6">
    <w:name w:val="Imported Style 6"/>
    <w:pPr>
      <w:numPr>
        <w:numId w:val="18"/>
      </w:numPr>
    </w:pPr>
  </w:style>
  <w:style w:type="numbering" w:customStyle="1" w:styleId="ImportedStyle7">
    <w:name w:val="Imported Style 7"/>
    <w:pPr>
      <w:numPr>
        <w:numId w:val="21"/>
      </w:numPr>
    </w:pPr>
  </w:style>
  <w:style w:type="character" w:customStyle="1" w:styleId="Hyperlink6">
    <w:name w:val="Hyperlink.6"/>
    <w:basedOn w:val="Hyperlink0"/>
    <w:rPr>
      <w:outline w:val="0"/>
      <w:color w:val="0563C1"/>
      <w:u w:val="single" w:color="0563C1"/>
      <w:vertAlign w:val="superscript"/>
    </w:rPr>
  </w:style>
  <w:style w:type="numbering" w:customStyle="1" w:styleId="ImportedStyle8">
    <w:name w:val="Imported Style 8"/>
    <w:pPr>
      <w:numPr>
        <w:numId w:val="24"/>
      </w:numPr>
    </w:pPr>
  </w:style>
  <w:style w:type="character" w:customStyle="1" w:styleId="Hyperlink7">
    <w:name w:val="Hyperlink.7"/>
    <w:basedOn w:val="Hyperlink0"/>
    <w:rPr>
      <w:outline w:val="0"/>
      <w:color w:val="000000"/>
      <w:sz w:val="24"/>
      <w:szCs w:val="24"/>
      <w:u w:val="single" w:color="000000"/>
    </w:rPr>
  </w:style>
  <w:style w:type="paragraph" w:styleId="Revision">
    <w:name w:val="Revision"/>
    <w:hidden/>
    <w:uiPriority w:val="99"/>
    <w:semiHidden/>
    <w:rsid w:val="00A217C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FD7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fred.stlouisfed.org/series/UMCSENT" TargetMode="External"/><Relationship Id="rId18" Type="http://schemas.openxmlformats.org/officeDocument/2006/relationships/hyperlink" Target="https://hedgescompany.com/blog/2019/01/new-car-buyer-demographics-2019/" TargetMode="External"/><Relationship Id="rId26" Type="http://schemas.openxmlformats.org/officeDocument/2006/relationships/hyperlink" Target="https://fred.stlouisfed.org/series/DTCTLVENANQ" TargetMode="External"/><Relationship Id="rId3" Type="http://schemas.openxmlformats.org/officeDocument/2006/relationships/settings" Target="settings.xml"/><Relationship Id="rId21" Type="http://schemas.openxmlformats.org/officeDocument/2006/relationships/hyperlink" Target="https://afdc.energy.gov/laws/matrix?sort_by=tech" TargetMode="External"/><Relationship Id="rId7" Type="http://schemas.openxmlformats.org/officeDocument/2006/relationships/hyperlink" Target="https://www.epa.gov/automotive-trends/explore-automotive-trends-data" TargetMode="External"/><Relationship Id="rId12" Type="http://schemas.openxmlformats.org/officeDocument/2006/relationships/hyperlink" Target="https://fred.stlouisfed.org/series/TOTALSA" TargetMode="External"/><Relationship Id="rId17" Type="http://schemas.openxmlformats.org/officeDocument/2006/relationships/hyperlink" Target="https://www.anl.gov/esia/reference/light-duty-electric-drive-vehicles-monthly-sales-updates-historical-data" TargetMode="External"/><Relationship Id="rId25" Type="http://schemas.openxmlformats.org/officeDocument/2006/relationships/hyperlink" Target="https://www.fueleconomy.gov/feg/charging.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fdc.energy.gov/data/10962" TargetMode="External"/><Relationship Id="rId20" Type="http://schemas.openxmlformats.org/officeDocument/2006/relationships/hyperlink" Target="https://www.miseryindex.us/"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ed.stlouisfed.org/series/AISRSA" TargetMode="External"/><Relationship Id="rId24" Type="http://schemas.openxmlformats.org/officeDocument/2006/relationships/hyperlink" Target="https://www.fueleconomy.gov/feg/charging.shtml"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findingspress.org/article/21459-impact-of-charging-rates-on-electric-vehicle-battery-life" TargetMode="External"/><Relationship Id="rId28" Type="http://schemas.openxmlformats.org/officeDocument/2006/relationships/hyperlink" Target="https://tedb.ornl.gov/data/" TargetMode="External"/><Relationship Id="rId10" Type="http://schemas.openxmlformats.org/officeDocument/2006/relationships/hyperlink" Target="https://fred.stlouisfed.org/searchresults/?st=electric%2520vehicle" TargetMode="External"/><Relationship Id="rId19" Type="http://schemas.openxmlformats.org/officeDocument/2006/relationships/hyperlink" Target="https://nhts.ornl.gov/---Stoppe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fdc.energy.gov/data_download" TargetMode="External"/><Relationship Id="rId14" Type="http://schemas.openxmlformats.org/officeDocument/2006/relationships/hyperlink" Target="https://afdc.energy.gov/data/10304" TargetMode="External"/><Relationship Id="rId22" Type="http://schemas.openxmlformats.org/officeDocument/2006/relationships/hyperlink" Target="https://afdc.energy.gov/data/10360" TargetMode="External"/><Relationship Id="rId27" Type="http://schemas.openxmlformats.org/officeDocument/2006/relationships/hyperlink" Target="https://afdc.energy.gov/data/10317" TargetMode="External"/><Relationship Id="rId30" Type="http://schemas.openxmlformats.org/officeDocument/2006/relationships/footer" Target="footer1.xml"/><Relationship Id="rId8" Type="http://schemas.openxmlformats.org/officeDocument/2006/relationships/hyperlink" Target="https://developer.nrel.gov/docs/transportation/alt-fuel-stations-v1/al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Kwan, Elaine</cp:lastModifiedBy>
  <cp:revision>2</cp:revision>
  <dcterms:created xsi:type="dcterms:W3CDTF">2024-02-23T18:50:00Z</dcterms:created>
  <dcterms:modified xsi:type="dcterms:W3CDTF">2024-02-23T20:40:00Z</dcterms:modified>
</cp:coreProperties>
</file>